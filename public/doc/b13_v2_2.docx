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46EAC" w14:textId="77777777" w:rsidR="00B22452" w:rsidRPr="006A679C" w:rsidRDefault="00B22452">
      <w:pPr>
        <w:rPr>
          <w:noProof/>
        </w:rPr>
      </w:pPr>
      <w:r w:rsidRPr="006A679C">
        <w:rPr>
          <w:noProof/>
          <w:lang w:eastAsia="tr-TR"/>
        </w:rPr>
        <w:drawing>
          <wp:inline distT="0" distB="0" distL="0" distR="0" wp14:anchorId="4ABA3922" wp14:editId="652E9FD8">
            <wp:extent cx="5760720" cy="1213737"/>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213737"/>
                    </a:xfrm>
                    <a:prstGeom prst="rect">
                      <a:avLst/>
                    </a:prstGeom>
                    <a:noFill/>
                    <a:ln>
                      <a:noFill/>
                    </a:ln>
                  </pic:spPr>
                </pic:pic>
              </a:graphicData>
            </a:graphic>
          </wp:inline>
        </w:drawing>
      </w:r>
    </w:p>
    <w:p w14:paraId="3DE683BE" w14:textId="77777777" w:rsidR="00B22452" w:rsidRPr="006A679C" w:rsidRDefault="00B22452">
      <w:pPr>
        <w:rPr>
          <w:noProof/>
        </w:rPr>
      </w:pPr>
    </w:p>
    <w:p w14:paraId="4F58DFE5" w14:textId="77777777" w:rsidR="00B22452" w:rsidRPr="006A679C" w:rsidRDefault="00B22452">
      <w:pPr>
        <w:rPr>
          <w:noProof/>
        </w:rPr>
      </w:pPr>
    </w:p>
    <w:p w14:paraId="1F924629" w14:textId="77777777" w:rsidR="007E31FE" w:rsidRPr="006A679C" w:rsidRDefault="007E31FE">
      <w:pPr>
        <w:rPr>
          <w:noProof/>
        </w:rPr>
      </w:pPr>
    </w:p>
    <w:p w14:paraId="499A50EF" w14:textId="77777777" w:rsidR="007E31FE" w:rsidRPr="006A679C" w:rsidRDefault="007E31FE">
      <w:pPr>
        <w:rPr>
          <w:noProof/>
        </w:rPr>
      </w:pPr>
    </w:p>
    <w:p w14:paraId="401FC9F3" w14:textId="77777777" w:rsidR="00B22452" w:rsidRPr="006A679C" w:rsidRDefault="00B22452">
      <w:pPr>
        <w:rPr>
          <w:noProof/>
        </w:rPr>
      </w:pPr>
    </w:p>
    <w:p w14:paraId="1E93430D" w14:textId="77777777" w:rsidR="00B22452" w:rsidRPr="006A679C" w:rsidRDefault="00B22452"/>
    <w:p w14:paraId="1280000C" w14:textId="77777777" w:rsidR="00B22452" w:rsidRPr="006A679C" w:rsidRDefault="00B22452" w:rsidP="00B22452">
      <w:pPr>
        <w:spacing w:before="120" w:after="120" w:line="480" w:lineRule="auto"/>
        <w:jc w:val="center"/>
        <w:rPr>
          <w:rFonts w:ascii="Times New Roman" w:eastAsia="Times New Roman" w:hAnsi="Times New Roman" w:cs="Times New Roman"/>
          <w:b/>
          <w:sz w:val="48"/>
          <w:szCs w:val="48"/>
          <w:lang w:eastAsia="tr-TR"/>
        </w:rPr>
      </w:pPr>
      <w:r w:rsidRPr="006A679C">
        <w:rPr>
          <w:rFonts w:ascii="Times New Roman" w:eastAsia="Times New Roman" w:hAnsi="Times New Roman" w:cs="Times New Roman"/>
          <w:b/>
          <w:sz w:val="48"/>
          <w:szCs w:val="48"/>
          <w:lang w:eastAsia="tr-TR"/>
        </w:rPr>
        <w:t>AKREDİTE EĞİTİM PROGRAMLARI İÇİN GELİŞİM RAPORU HAZIRLAMA REHBERİ</w:t>
      </w:r>
    </w:p>
    <w:p w14:paraId="538E9A49"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20C1B8C4"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42D9ED4D"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3D71825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46A2BFAA"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6C9FB818"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46665AAB"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5FB125F7"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2A0A5863"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69ED97C4"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5AE4372F"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0025DF05" w14:textId="77777777" w:rsidR="00B22452" w:rsidRPr="006A679C" w:rsidRDefault="00B22452" w:rsidP="00B22452">
      <w:pPr>
        <w:pBdr>
          <w:top w:val="thinThickSmallGap" w:sz="24" w:space="2" w:color="622423"/>
        </w:pBdr>
        <w:tabs>
          <w:tab w:val="right" w:pos="9072"/>
        </w:tabs>
        <w:spacing w:before="60" w:after="60"/>
        <w:jc w:val="both"/>
        <w:rPr>
          <w:rFonts w:ascii="Cambria" w:eastAsia="Times New Roman" w:hAnsi="Cambria" w:cs="Times New Roman"/>
          <w:sz w:val="20"/>
          <w:szCs w:val="20"/>
          <w:lang w:eastAsia="x-none"/>
        </w:rPr>
      </w:pPr>
      <w:r w:rsidRPr="006A679C">
        <w:rPr>
          <w:rFonts w:ascii="Times New Roman" w:eastAsia="Times New Roman" w:hAnsi="Times New Roman" w:cs="Times New Roman"/>
          <w:sz w:val="20"/>
          <w:szCs w:val="20"/>
          <w:lang w:val="x-none" w:eastAsia="x-none"/>
        </w:rPr>
        <w:t xml:space="preserve">HEPDAK- Akredite eğitim programları için gelişim raporları hazırlama rehberi </w:t>
      </w:r>
      <w:r w:rsidRPr="006A679C">
        <w:rPr>
          <w:rFonts w:ascii="Times New Roman" w:eastAsia="Times New Roman" w:hAnsi="Times New Roman" w:cs="Times New Roman"/>
          <w:bCs/>
          <w:sz w:val="20"/>
          <w:szCs w:val="20"/>
          <w:lang w:val="x-none" w:eastAsia="x-none"/>
        </w:rPr>
        <w:t xml:space="preserve">(Sürüm: </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 xml:space="preserve"> - </w:t>
      </w:r>
      <w:r w:rsidRPr="006A679C">
        <w:rPr>
          <w:rFonts w:ascii="Times New Roman" w:eastAsia="Times New Roman" w:hAnsi="Times New Roman" w:cs="Times New Roman"/>
          <w:bCs/>
          <w:sz w:val="20"/>
          <w:szCs w:val="20"/>
          <w:lang w:eastAsia="x-none"/>
        </w:rPr>
        <w:t xml:space="preserve"> 26</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10</w:t>
      </w:r>
      <w:r w:rsidRPr="006A679C">
        <w:rPr>
          <w:rFonts w:ascii="Times New Roman" w:eastAsia="Times New Roman" w:hAnsi="Times New Roman" w:cs="Times New Roman"/>
          <w:bCs/>
          <w:sz w:val="20"/>
          <w:szCs w:val="20"/>
          <w:lang w:val="x-none" w:eastAsia="x-none"/>
        </w:rPr>
        <w:t>.20</w:t>
      </w:r>
      <w:r w:rsidRPr="006A679C">
        <w:rPr>
          <w:rFonts w:ascii="Times New Roman" w:eastAsia="Times New Roman" w:hAnsi="Times New Roman" w:cs="Times New Roman"/>
          <w:bCs/>
          <w:sz w:val="20"/>
          <w:szCs w:val="20"/>
          <w:lang w:eastAsia="x-none"/>
        </w:rPr>
        <w:t>21</w:t>
      </w:r>
      <w:r w:rsidRPr="006A679C">
        <w:rPr>
          <w:rFonts w:ascii="Times New Roman" w:eastAsia="Times New Roman" w:hAnsi="Times New Roman" w:cs="Times New Roman"/>
          <w:bCs/>
          <w:sz w:val="20"/>
          <w:szCs w:val="20"/>
          <w:lang w:val="x-none" w:eastAsia="x-none"/>
        </w:rPr>
        <w:t>)</w:t>
      </w:r>
      <w:r w:rsidRPr="006A679C">
        <w:rPr>
          <w:rFonts w:ascii="Cambria" w:eastAsia="Times New Roman" w:hAnsi="Cambria" w:cs="Times New Roman"/>
          <w:sz w:val="20"/>
          <w:szCs w:val="20"/>
          <w:lang w:val="x-none" w:eastAsia="x-none"/>
        </w:rPr>
        <w:tab/>
      </w:r>
      <w:r w:rsidRPr="006A679C">
        <w:rPr>
          <w:rFonts w:ascii="Cambria" w:eastAsia="Times New Roman" w:hAnsi="Cambria" w:cs="Times New Roman"/>
          <w:sz w:val="20"/>
          <w:szCs w:val="20"/>
          <w:lang w:eastAsia="x-none"/>
        </w:rPr>
        <w:t xml:space="preserve"> </w:t>
      </w:r>
    </w:p>
    <w:p w14:paraId="47E9673B" w14:textId="77777777" w:rsidR="00B22452" w:rsidRPr="006A679C" w:rsidRDefault="00B22452" w:rsidP="00B22452">
      <w:pPr>
        <w:keepNext/>
        <w:keepLines/>
        <w:widowControl w:val="0"/>
        <w:spacing w:after="7"/>
        <w:jc w:val="center"/>
        <w:outlineLvl w:val="1"/>
        <w:rPr>
          <w:rFonts w:ascii="Times New Roman" w:eastAsia="Calibri" w:hAnsi="Times New Roman" w:cs="Calibri"/>
          <w:b/>
          <w:bCs/>
          <w:sz w:val="26"/>
          <w:szCs w:val="26"/>
        </w:rPr>
      </w:pPr>
      <w:r w:rsidRPr="006A679C">
        <w:rPr>
          <w:rFonts w:ascii="Times New Roman" w:eastAsia="Calibri" w:hAnsi="Times New Roman" w:cs="Calibri"/>
          <w:b/>
          <w:bCs/>
          <w:sz w:val="26"/>
          <w:szCs w:val="26"/>
        </w:rPr>
        <w:lastRenderedPageBreak/>
        <w:t>HEPDAK GELİŞİM RAPORU</w:t>
      </w:r>
    </w:p>
    <w:p w14:paraId="602A26EA" w14:textId="77777777" w:rsidR="00B22452" w:rsidRPr="006A679C" w:rsidRDefault="00B22452" w:rsidP="00C45DEF">
      <w:pPr>
        <w:keepNext/>
        <w:keepLines/>
        <w:widowControl w:val="0"/>
        <w:spacing w:after="0"/>
        <w:jc w:val="both"/>
        <w:outlineLvl w:val="1"/>
        <w:rPr>
          <w:rFonts w:ascii="Times New Roman" w:eastAsia="Calibri" w:hAnsi="Times New Roman" w:cs="Calibri"/>
          <w:b/>
          <w:bCs/>
          <w:sz w:val="24"/>
          <w:szCs w:val="24"/>
        </w:rPr>
      </w:pPr>
    </w:p>
    <w:p w14:paraId="4C23B720" w14:textId="77777777" w:rsidR="00B22452" w:rsidRPr="006A679C" w:rsidRDefault="00B22452" w:rsidP="00B22452">
      <w:pPr>
        <w:keepNext/>
        <w:keepLines/>
        <w:widowControl w:val="0"/>
        <w:spacing w:after="7"/>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GEREKÇE VE AÇIKLAMALAR</w:t>
      </w:r>
    </w:p>
    <w:p w14:paraId="1135117B"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Amacı, hemşirelik eğitimini iyileştirmek olan HEPDAK değerlendirme süreçlerinde, iyileştirmenin sürekliliğinin de sağlanması gerekmektedir. Bu nedenle gerek Avrupa bölgesi kalite güvenliği standartları (Standards and Guidelines for Quality Assurance in the European Higher Education Area) gerekse uluslararası hemşirelik ve diğer akreditasyon ajansları, akredite ettikleri programlardan, belli aralıklarla gelişim raporlarını sunmalarını istemektedirler. Bu rehber, HEPDAK’ın,  gelişim raporunu hazırlarken dikkat edilecek konuları içermektedir.</w:t>
      </w:r>
    </w:p>
    <w:p w14:paraId="3BEC60C5"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Gelişim raporu, akredite edilen programların temel/gelişim standartları açısından durumlarının izlenmesi ve son değerlendirme raporunda saptanan gelişme alanlarında yaptıkları çalışmaların değerlendirilmesi, bilgi edinilmesi ve izlenmesi amacıyla yapılır. Gelişme raporunun aşağıdaki katkıları sağlaması beklenmektedir: </w:t>
      </w:r>
    </w:p>
    <w:p w14:paraId="76492B2C"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1) Son akreditasyon kararından sonra HEPDAK standartlarına uyumun sürdürüldüğünü gösterme, </w:t>
      </w:r>
    </w:p>
    <w:p w14:paraId="700A2D5E"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 xml:space="preserve">2) Son ziyaretten bu yana, varsa programda iyileştirilen standartlar, son ziyaretten sonra yapılan yeni iyileştirmeler ve gelişimler konusunda bilgi verme, </w:t>
      </w:r>
    </w:p>
    <w:p w14:paraId="517B6F0D" w14:textId="77777777" w:rsidR="00B22452" w:rsidRPr="006A679C" w:rsidRDefault="00B22452" w:rsidP="00B22452">
      <w:pPr>
        <w:spacing w:before="60" w:after="60"/>
        <w:jc w:val="both"/>
        <w:rPr>
          <w:rFonts w:ascii="Times New Roman" w:eastAsia="Times New Roman" w:hAnsi="Times New Roman" w:cs="Times New Roman"/>
          <w:sz w:val="24"/>
          <w:szCs w:val="24"/>
          <w:lang w:eastAsia="tr-TR"/>
        </w:rPr>
      </w:pPr>
      <w:r w:rsidRPr="006A679C">
        <w:rPr>
          <w:rFonts w:ascii="Times New Roman" w:eastAsia="Times New Roman" w:hAnsi="Times New Roman" w:cs="Times New Roman"/>
          <w:sz w:val="24"/>
          <w:szCs w:val="24"/>
          <w:lang w:eastAsia="tr-TR"/>
        </w:rPr>
        <w:t>3) Programların, ara ya da yeniden değerlendirilme hazırlıklarına yardımcı olma.</w:t>
      </w:r>
    </w:p>
    <w:p w14:paraId="076021F7" w14:textId="77777777" w:rsidR="00B22452" w:rsidRPr="006A679C" w:rsidRDefault="00B22452" w:rsidP="00C45DEF">
      <w:pPr>
        <w:spacing w:after="0"/>
        <w:jc w:val="both"/>
        <w:rPr>
          <w:rFonts w:ascii="Times New Roman" w:eastAsia="Times New Roman" w:hAnsi="Times New Roman" w:cs="Times New Roman"/>
          <w:sz w:val="24"/>
          <w:szCs w:val="24"/>
          <w:lang w:eastAsia="tr-TR"/>
        </w:rPr>
      </w:pPr>
    </w:p>
    <w:p w14:paraId="6C6B58F1" w14:textId="77777777" w:rsidR="00C45DEF" w:rsidRPr="006A679C" w:rsidRDefault="00B22452" w:rsidP="00C45DEF">
      <w:pPr>
        <w:widowControl w:val="0"/>
        <w:spacing w:after="0"/>
        <w:jc w:val="both"/>
        <w:rPr>
          <w:rFonts w:ascii="Times New Roman" w:eastAsia="Calibri" w:hAnsi="Times New Roman" w:cs="Calibri"/>
          <w:sz w:val="24"/>
          <w:szCs w:val="24"/>
        </w:rPr>
      </w:pPr>
      <w:r w:rsidRPr="006A679C">
        <w:rPr>
          <w:rFonts w:ascii="Times New Roman" w:eastAsia="Calibri" w:hAnsi="Times New Roman" w:cs="Calibri"/>
          <w:b/>
          <w:sz w:val="24"/>
          <w:szCs w:val="24"/>
        </w:rPr>
        <w:t>GELİŞİM RAPORU VERİLME TARİHLERİ:</w:t>
      </w:r>
      <w:r w:rsidRPr="006A679C">
        <w:rPr>
          <w:rFonts w:ascii="Times New Roman" w:eastAsia="Calibri" w:hAnsi="Times New Roman" w:cs="Calibri"/>
          <w:sz w:val="24"/>
          <w:szCs w:val="24"/>
        </w:rPr>
        <w:t xml:space="preserve"> Gelişim raporu, akreditasyon sürecinde oluşturulan ÖDR hazırlama komisyonu tarafından hazırlanır. Program 5 yıl için akredite edilmiş ise 2 kez, 2 yıllık akreditasyonun ardından 3 yıl akredite edilmiş ise, 3 yıllık dönem için 1 kez gelişim raporu hazırlanır. Örneğin; 5 yıl süre ile akredite olan bir program akredite olduğu tarihten 20 ay sonra ilk gelişim raporunu, 40 ay sonra ikinci gelişim raporunu vermelidir. 3 yıl süreyle akredite olan bir program ise gelişim raporunu akredite olduğu yılın 30 Aralık tarihine kadar verir. </w:t>
      </w:r>
      <w:r w:rsidRPr="006A679C">
        <w:rPr>
          <w:rFonts w:ascii="Times New Roman" w:eastAsia="Calibri" w:hAnsi="Times New Roman" w:cs="Calibri"/>
          <w:b/>
          <w:sz w:val="24"/>
          <w:szCs w:val="24"/>
        </w:rPr>
        <w:t>Gelişim</w:t>
      </w:r>
      <w:r w:rsidR="00105054" w:rsidRPr="006A679C">
        <w:rPr>
          <w:rFonts w:ascii="Times New Roman" w:eastAsia="Calibri" w:hAnsi="Times New Roman" w:cs="Calibri"/>
          <w:b/>
          <w:sz w:val="24"/>
          <w:szCs w:val="24"/>
        </w:rPr>
        <w:t xml:space="preserve"> raporu 20 sayfayı geçmemelidir. Gelişim raporunda son ziyaretten sonra yapılanlar özet ve maddeler halinde yazılmalıdır. </w:t>
      </w:r>
      <w:r w:rsidR="00433948" w:rsidRPr="006A679C">
        <w:rPr>
          <w:rFonts w:ascii="Times New Roman" w:eastAsia="Calibri" w:hAnsi="Times New Roman" w:cs="Calibri"/>
          <w:b/>
          <w:sz w:val="24"/>
          <w:szCs w:val="24"/>
        </w:rPr>
        <w:t xml:space="preserve">Son ziyaretteki √ durumunun sürdürülebilirliği için yapılanlar da maddeler halinde yazılmalıdır. </w:t>
      </w:r>
      <w:r w:rsidR="00105054" w:rsidRPr="006A679C">
        <w:rPr>
          <w:rFonts w:ascii="Times New Roman" w:eastAsia="Calibri" w:hAnsi="Times New Roman" w:cs="Calibri"/>
          <w:b/>
          <w:sz w:val="24"/>
          <w:szCs w:val="24"/>
        </w:rPr>
        <w:t>Rapora kanıt eklenmemelidir. Gerek görülmesi durumunda değerlendirme takımı tarafından kanıtlar kurumlardan talep edilecektir.</w:t>
      </w:r>
      <w:r w:rsidR="00105054" w:rsidRPr="006A679C">
        <w:rPr>
          <w:rFonts w:ascii="Times New Roman" w:eastAsia="Calibri" w:hAnsi="Times New Roman" w:cs="Calibri"/>
          <w:sz w:val="24"/>
          <w:szCs w:val="24"/>
        </w:rPr>
        <w:t xml:space="preserve"> </w:t>
      </w:r>
      <w:r w:rsidRPr="006A679C">
        <w:rPr>
          <w:rFonts w:ascii="Times New Roman" w:eastAsia="Calibri" w:hAnsi="Times New Roman" w:cs="Calibri"/>
          <w:sz w:val="24"/>
          <w:szCs w:val="24"/>
        </w:rPr>
        <w:t xml:space="preserve">Gelişim raporu, HEPDAK sayfasında yer alan </w:t>
      </w:r>
      <w:r w:rsidRPr="006A679C">
        <w:rPr>
          <w:rFonts w:ascii="Times New Roman" w:eastAsia="Calibri" w:hAnsi="Times New Roman" w:cs="Calibri"/>
          <w:spacing w:val="4"/>
          <w:sz w:val="24"/>
          <w:szCs w:val="24"/>
          <w:shd w:val="clear" w:color="auto" w:fill="FFFFFF"/>
        </w:rPr>
        <w:t>HEPDAK Özdeğerlendirme Raporu Hazırlama Kılavuzunun</w:t>
      </w:r>
      <w:r w:rsidRPr="006A679C">
        <w:rPr>
          <w:rFonts w:ascii="Times New Roman" w:eastAsia="Calibri" w:hAnsi="Times New Roman" w:cs="Calibri"/>
          <w:sz w:val="24"/>
          <w:szCs w:val="24"/>
        </w:rPr>
        <w:t xml:space="preserve"> son sürümüne göre hazırlanır ve üst yazı ekinde mail ile HEPDAK sekreterliğine (ozmendilek</w:t>
      </w:r>
      <w:r w:rsidRPr="006A679C">
        <w:rPr>
          <w:rFonts w:ascii="Calibri" w:eastAsia="Calibri" w:hAnsi="Calibri" w:cs="Calibri"/>
        </w:rPr>
        <w:t xml:space="preserve"> </w:t>
      </w:r>
      <w:r w:rsidRPr="006A679C">
        <w:rPr>
          <w:rFonts w:ascii="Times New Roman" w:eastAsia="Calibri" w:hAnsi="Times New Roman" w:cs="Calibri"/>
          <w:sz w:val="24"/>
          <w:szCs w:val="24"/>
        </w:rPr>
        <w:t>@yahoo.com)</w:t>
      </w:r>
      <w:r w:rsidRPr="006A679C">
        <w:rPr>
          <w:rFonts w:ascii="Calibri" w:eastAsia="Calibri" w:hAnsi="Calibri" w:cs="Calibri"/>
        </w:rPr>
        <w:t xml:space="preserve"> </w:t>
      </w:r>
      <w:r w:rsidRPr="006A679C">
        <w:rPr>
          <w:rFonts w:ascii="Times New Roman" w:eastAsia="Calibri" w:hAnsi="Times New Roman" w:cs="Calibri"/>
          <w:sz w:val="24"/>
          <w:szCs w:val="24"/>
        </w:rPr>
        <w:t xml:space="preserve">ulaştırılır. </w:t>
      </w:r>
    </w:p>
    <w:p w14:paraId="673767C8" w14:textId="77777777" w:rsidR="00C45DEF" w:rsidRPr="006A679C" w:rsidRDefault="00C45DEF" w:rsidP="00C45DEF">
      <w:pPr>
        <w:widowControl w:val="0"/>
        <w:spacing w:after="0"/>
        <w:jc w:val="both"/>
        <w:rPr>
          <w:rFonts w:ascii="Times New Roman" w:eastAsia="Times New Roman" w:hAnsi="Times New Roman" w:cs="Times New Roman"/>
          <w:b/>
          <w:sz w:val="24"/>
          <w:szCs w:val="24"/>
          <w:lang w:eastAsia="tr-TR"/>
        </w:rPr>
      </w:pPr>
    </w:p>
    <w:p w14:paraId="609BEF11" w14:textId="6D401646" w:rsidR="00060562" w:rsidRPr="006A679C" w:rsidRDefault="007E31FE" w:rsidP="00C45DEF">
      <w:pPr>
        <w:widowControl w:val="0"/>
        <w:spacing w:after="0"/>
        <w:jc w:val="both"/>
        <w:rPr>
          <w:rFonts w:ascii="Times New Roman" w:eastAsia="Calibri" w:hAnsi="Times New Roman" w:cs="Calibri"/>
          <w:sz w:val="24"/>
          <w:szCs w:val="24"/>
        </w:rPr>
      </w:pPr>
      <w:r w:rsidRPr="006A679C">
        <w:rPr>
          <w:rFonts w:ascii="Times New Roman" w:eastAsia="Times New Roman" w:hAnsi="Times New Roman" w:cs="Times New Roman"/>
          <w:b/>
          <w:sz w:val="24"/>
          <w:szCs w:val="24"/>
          <w:lang w:eastAsia="tr-TR"/>
        </w:rPr>
        <w:t>GELİŞİM RAPORLARININ DEĞERLENDİRİLMESİ:</w:t>
      </w:r>
      <w:r w:rsidRPr="006A679C">
        <w:rPr>
          <w:rFonts w:ascii="Times New Roman" w:eastAsia="Times New Roman" w:hAnsi="Times New Roman" w:cs="Times New Roman"/>
          <w:sz w:val="24"/>
          <w:szCs w:val="24"/>
          <w:lang w:eastAsia="tr-TR"/>
        </w:rPr>
        <w:t xml:space="preserve"> Gelişim raporları, ilgili programların değerlendirme takımı tarafından incelenir ve HEAK’a programın standartlara uyumunun memnuniyet verici olup olmadığını rapor eder. Gelişim raporu ile ilgili herhangi bir problem saptanırsa programdan ek bilgi istenebilir.  Daha sonra HEPDAK, tarafından gerek görülürse programa ziyaretle değerlendirme planlanabilir.</w:t>
      </w:r>
    </w:p>
    <w:p w14:paraId="592F4A52" w14:textId="77777777" w:rsidR="007E31FE" w:rsidRPr="006A679C" w:rsidRDefault="007E31FE" w:rsidP="007E31FE">
      <w:pPr>
        <w:pBdr>
          <w:top w:val="thinThickSmallGap" w:sz="24" w:space="2" w:color="622423"/>
        </w:pBdr>
        <w:tabs>
          <w:tab w:val="right" w:pos="9072"/>
        </w:tabs>
        <w:spacing w:before="60" w:after="60"/>
        <w:jc w:val="both"/>
        <w:rPr>
          <w:rFonts w:ascii="Cambria" w:eastAsia="Times New Roman" w:hAnsi="Cambria" w:cs="Times New Roman"/>
          <w:sz w:val="20"/>
          <w:szCs w:val="20"/>
          <w:lang w:eastAsia="x-none"/>
        </w:rPr>
      </w:pPr>
      <w:r w:rsidRPr="006A679C">
        <w:rPr>
          <w:rFonts w:ascii="Times New Roman" w:eastAsia="Times New Roman" w:hAnsi="Times New Roman" w:cs="Times New Roman"/>
          <w:sz w:val="20"/>
          <w:szCs w:val="20"/>
          <w:lang w:val="x-none" w:eastAsia="x-none"/>
        </w:rPr>
        <w:t xml:space="preserve">HEPDAK- Akredite eğitim programları için gelişim raporları hazırlama rehberi </w:t>
      </w:r>
      <w:r w:rsidRPr="006A679C">
        <w:rPr>
          <w:rFonts w:ascii="Times New Roman" w:eastAsia="Times New Roman" w:hAnsi="Times New Roman" w:cs="Times New Roman"/>
          <w:bCs/>
          <w:sz w:val="20"/>
          <w:szCs w:val="20"/>
          <w:lang w:val="x-none" w:eastAsia="x-none"/>
        </w:rPr>
        <w:t xml:space="preserve">(Sürüm: </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 xml:space="preserve"> - </w:t>
      </w:r>
      <w:r w:rsidRPr="006A679C">
        <w:rPr>
          <w:rFonts w:ascii="Times New Roman" w:eastAsia="Times New Roman" w:hAnsi="Times New Roman" w:cs="Times New Roman"/>
          <w:bCs/>
          <w:sz w:val="20"/>
          <w:szCs w:val="20"/>
          <w:lang w:eastAsia="x-none"/>
        </w:rPr>
        <w:t xml:space="preserve"> 26</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10</w:t>
      </w:r>
      <w:r w:rsidRPr="006A679C">
        <w:rPr>
          <w:rFonts w:ascii="Times New Roman" w:eastAsia="Times New Roman" w:hAnsi="Times New Roman" w:cs="Times New Roman"/>
          <w:bCs/>
          <w:sz w:val="20"/>
          <w:szCs w:val="20"/>
          <w:lang w:val="x-none" w:eastAsia="x-none"/>
        </w:rPr>
        <w:t>.20</w:t>
      </w:r>
      <w:r w:rsidRPr="006A679C">
        <w:rPr>
          <w:rFonts w:ascii="Times New Roman" w:eastAsia="Times New Roman" w:hAnsi="Times New Roman" w:cs="Times New Roman"/>
          <w:bCs/>
          <w:sz w:val="20"/>
          <w:szCs w:val="20"/>
          <w:lang w:eastAsia="x-none"/>
        </w:rPr>
        <w:t>21</w:t>
      </w:r>
      <w:r w:rsidRPr="006A679C">
        <w:rPr>
          <w:rFonts w:ascii="Times New Roman" w:eastAsia="Times New Roman" w:hAnsi="Times New Roman" w:cs="Times New Roman"/>
          <w:bCs/>
          <w:sz w:val="20"/>
          <w:szCs w:val="20"/>
          <w:lang w:val="x-none" w:eastAsia="x-none"/>
        </w:rPr>
        <w:t>)</w:t>
      </w:r>
      <w:r w:rsidRPr="006A679C">
        <w:rPr>
          <w:rFonts w:ascii="Cambria" w:eastAsia="Times New Roman" w:hAnsi="Cambria" w:cs="Times New Roman"/>
          <w:sz w:val="20"/>
          <w:szCs w:val="20"/>
          <w:lang w:val="x-none" w:eastAsia="x-none"/>
        </w:rPr>
        <w:tab/>
      </w:r>
      <w:r w:rsidRPr="006A679C">
        <w:rPr>
          <w:rFonts w:ascii="Cambria" w:eastAsia="Times New Roman" w:hAnsi="Cambria" w:cs="Times New Roman"/>
          <w:sz w:val="20"/>
          <w:szCs w:val="20"/>
          <w:lang w:eastAsia="x-none"/>
        </w:rPr>
        <w:t xml:space="preserve"> </w:t>
      </w:r>
    </w:p>
    <w:p w14:paraId="06432241" w14:textId="77777777" w:rsidR="007E31FE" w:rsidRPr="006A679C" w:rsidRDefault="007E31FE" w:rsidP="007E31FE">
      <w:pPr>
        <w:pBdr>
          <w:top w:val="thinThickSmallGap" w:sz="24" w:space="2" w:color="622423"/>
        </w:pBdr>
        <w:tabs>
          <w:tab w:val="right" w:pos="9072"/>
        </w:tabs>
        <w:spacing w:before="60" w:after="60"/>
        <w:jc w:val="both"/>
        <w:rPr>
          <w:rFonts w:ascii="Times New Roman" w:eastAsia="Calibri" w:hAnsi="Times New Roman" w:cs="Calibri"/>
          <w:b/>
          <w:sz w:val="24"/>
          <w:szCs w:val="24"/>
        </w:rPr>
      </w:pPr>
    </w:p>
    <w:p w14:paraId="5885D1C2" w14:textId="77777777" w:rsidR="007E31FE" w:rsidRPr="006A679C" w:rsidRDefault="00060562" w:rsidP="00B22452">
      <w:pPr>
        <w:keepNext/>
        <w:keepLines/>
        <w:widowControl w:val="0"/>
        <w:spacing w:after="0" w:line="240" w:lineRule="auto"/>
        <w:jc w:val="both"/>
        <w:outlineLvl w:val="1"/>
        <w:rPr>
          <w:rFonts w:ascii="Times New Roman" w:eastAsia="Calibri" w:hAnsi="Times New Roman" w:cs="Calibri"/>
          <w:b/>
          <w:sz w:val="24"/>
          <w:szCs w:val="24"/>
        </w:rPr>
      </w:pPr>
      <w:r w:rsidRPr="006A679C">
        <w:rPr>
          <w:rFonts w:ascii="Times New Roman" w:eastAsia="Calibri" w:hAnsi="Times New Roman" w:cs="Calibri"/>
          <w:b/>
          <w:sz w:val="24"/>
          <w:szCs w:val="24"/>
        </w:rPr>
        <w:lastRenderedPageBreak/>
        <w:t>GELİŞİM RAPORU İÇERİĞİ</w:t>
      </w:r>
    </w:p>
    <w:p w14:paraId="20CCD785" w14:textId="77777777" w:rsidR="00060562" w:rsidRPr="006A679C" w:rsidRDefault="00060562" w:rsidP="00B22452">
      <w:pPr>
        <w:keepNext/>
        <w:keepLines/>
        <w:widowControl w:val="0"/>
        <w:spacing w:after="0" w:line="240" w:lineRule="auto"/>
        <w:jc w:val="both"/>
        <w:outlineLvl w:val="1"/>
        <w:rPr>
          <w:rFonts w:ascii="Times New Roman" w:eastAsia="Calibri" w:hAnsi="Times New Roman" w:cs="Calibri"/>
          <w:b/>
          <w:sz w:val="24"/>
          <w:szCs w:val="24"/>
        </w:rPr>
      </w:pPr>
    </w:p>
    <w:p w14:paraId="6D74CD33" w14:textId="77777777" w:rsidR="00B22452" w:rsidRPr="006A679C" w:rsidRDefault="00B22452" w:rsidP="00B22452">
      <w:pPr>
        <w:keepNext/>
        <w:keepLines/>
        <w:widowControl w:val="0"/>
        <w:spacing w:after="0" w:line="240" w:lineRule="auto"/>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Gelişim Raporu, aşağıdaki bölümlerden oluşmalıdır:</w:t>
      </w:r>
    </w:p>
    <w:p w14:paraId="34F10D19" w14:textId="77777777" w:rsidR="00B22452" w:rsidRPr="006A679C" w:rsidRDefault="00B22452" w:rsidP="00B22452">
      <w:pPr>
        <w:keepNext/>
        <w:keepLines/>
        <w:widowControl w:val="0"/>
        <w:spacing w:after="0" w:line="240" w:lineRule="auto"/>
        <w:jc w:val="both"/>
        <w:outlineLvl w:val="1"/>
        <w:rPr>
          <w:rFonts w:ascii="Times New Roman" w:eastAsia="Calibri" w:hAnsi="Times New Roman" w:cs="Calibri"/>
          <w:b/>
          <w:bCs/>
          <w:sz w:val="24"/>
          <w:szCs w:val="24"/>
        </w:rPr>
      </w:pPr>
      <w:r w:rsidRPr="006A679C">
        <w:rPr>
          <w:rFonts w:ascii="Times New Roman" w:eastAsia="Calibri" w:hAnsi="Times New Roman" w:cs="Calibri"/>
          <w:b/>
          <w:bCs/>
          <w:sz w:val="24"/>
          <w:szCs w:val="24"/>
        </w:rPr>
        <w:t>1. Kapak</w:t>
      </w:r>
    </w:p>
    <w:p w14:paraId="1E903D65"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Kapakta aşağıdaki bilgilere yer verilmelidir.</w:t>
      </w:r>
    </w:p>
    <w:p w14:paraId="1E8FFFD8"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Üniversitenin adı:</w:t>
      </w:r>
    </w:p>
    <w:p w14:paraId="1556C522"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Rektörün adı:</w:t>
      </w:r>
    </w:p>
    <w:p w14:paraId="3CD55DA7"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Fakültenin/yüksekokulun adı:</w:t>
      </w:r>
    </w:p>
    <w:p w14:paraId="6076A143"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Dekanın adı:</w:t>
      </w:r>
    </w:p>
    <w:p w14:paraId="42158020" w14:textId="457EE42A" w:rsidR="00B22452" w:rsidRPr="006A679C" w:rsidRDefault="008267A3"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Bölüm b</w:t>
      </w:r>
      <w:r w:rsidR="00B22452" w:rsidRPr="006A679C">
        <w:rPr>
          <w:rFonts w:ascii="Times New Roman" w:eastAsia="Calibri" w:hAnsi="Times New Roman" w:cs="Calibri"/>
          <w:sz w:val="24"/>
          <w:szCs w:val="24"/>
        </w:rPr>
        <w:t>aşkanının adı:</w:t>
      </w:r>
    </w:p>
    <w:p w14:paraId="4DE11DF8" w14:textId="77777777" w:rsidR="00B22452" w:rsidRPr="006A679C" w:rsidRDefault="00B22452" w:rsidP="00B22452">
      <w:pPr>
        <w:widowControl w:val="0"/>
        <w:spacing w:after="0" w:line="240" w:lineRule="auto"/>
        <w:jc w:val="both"/>
        <w:rPr>
          <w:rFonts w:ascii="Times New Roman" w:eastAsia="Calibri" w:hAnsi="Times New Roman" w:cs="Calibri"/>
          <w:sz w:val="24"/>
          <w:szCs w:val="24"/>
        </w:rPr>
      </w:pPr>
      <w:r w:rsidRPr="006A679C">
        <w:rPr>
          <w:rFonts w:ascii="Times New Roman" w:eastAsia="Calibri" w:hAnsi="Times New Roman" w:cs="Calibri"/>
          <w:sz w:val="24"/>
          <w:szCs w:val="24"/>
        </w:rPr>
        <w:t xml:space="preserve">İletişim kurulabilecek sorumlu kişinin adı, telefon ve e-posta adresi: </w:t>
      </w:r>
    </w:p>
    <w:p w14:paraId="5047A4D6" w14:textId="77777777" w:rsidR="00B22452" w:rsidRPr="006A679C" w:rsidRDefault="00B22452" w:rsidP="00B22452">
      <w:pPr>
        <w:widowControl w:val="0"/>
        <w:spacing w:after="67"/>
        <w:jc w:val="both"/>
        <w:rPr>
          <w:rFonts w:ascii="Times New Roman" w:eastAsia="Calibri" w:hAnsi="Times New Roman" w:cs="Calibri"/>
          <w:bCs/>
          <w:sz w:val="24"/>
          <w:szCs w:val="24"/>
        </w:rPr>
      </w:pPr>
      <w:r w:rsidRPr="006A679C">
        <w:rPr>
          <w:rFonts w:ascii="Times New Roman" w:eastAsia="Calibri" w:hAnsi="Times New Roman" w:cs="Calibri"/>
          <w:bCs/>
          <w:sz w:val="24"/>
          <w:szCs w:val="24"/>
        </w:rPr>
        <w:t xml:space="preserve">Eğitim Yılı:                        </w:t>
      </w:r>
    </w:p>
    <w:p w14:paraId="678B753D" w14:textId="77777777" w:rsidR="00B22452" w:rsidRPr="006A679C" w:rsidRDefault="00B22452" w:rsidP="00B22452">
      <w:pPr>
        <w:widowControl w:val="0"/>
        <w:spacing w:after="67"/>
        <w:jc w:val="both"/>
        <w:rPr>
          <w:rFonts w:ascii="Times New Roman" w:eastAsia="Calibri" w:hAnsi="Times New Roman" w:cs="Calibri"/>
          <w:bCs/>
          <w:strike/>
          <w:sz w:val="24"/>
          <w:szCs w:val="24"/>
        </w:rPr>
      </w:pPr>
    </w:p>
    <w:p w14:paraId="6C1D9AA5" w14:textId="6BC3D689" w:rsidR="00B22452" w:rsidRPr="006A679C" w:rsidRDefault="00B22452" w:rsidP="00B22452">
      <w:pPr>
        <w:spacing w:before="60" w:after="60"/>
        <w:jc w:val="both"/>
        <w:rPr>
          <w:rFonts w:ascii="Times New Roman" w:hAnsi="Times New Roman" w:cs="Times New Roman"/>
          <w:sz w:val="24"/>
          <w:szCs w:val="24"/>
        </w:rPr>
      </w:pPr>
      <w:r w:rsidRPr="006A679C">
        <w:rPr>
          <w:rFonts w:ascii="Times New Roman" w:eastAsia="Times New Roman" w:hAnsi="Times New Roman" w:cs="Times New Roman"/>
          <w:b/>
          <w:sz w:val="24"/>
          <w:szCs w:val="24"/>
          <w:lang w:eastAsia="tr-TR"/>
        </w:rPr>
        <w:t>2. Akreditasyon sonrasında yapılan çalışmalar:</w:t>
      </w:r>
      <w:r w:rsidRPr="006A679C">
        <w:rPr>
          <w:rFonts w:ascii="Times New Roman" w:eastAsia="Times New Roman" w:hAnsi="Times New Roman" w:cs="Times New Roman"/>
          <w:sz w:val="24"/>
          <w:szCs w:val="24"/>
          <w:lang w:eastAsia="tr-TR"/>
        </w:rPr>
        <w:t xml:space="preserve"> Gelişim raporu, son değerlendirme raporunun yanıtı değildir. Gelişim raporunda, HEPDAK tarafından revize edilen standartlar izlenip bu değişikliklere uygun iyileştirmeler yapılmalı ve raporlandırılmalıdır. </w:t>
      </w:r>
      <w:bookmarkStart w:id="0" w:name="bookmark2"/>
      <w:r w:rsidRPr="006A679C">
        <w:rPr>
          <w:rFonts w:ascii="Times New Roman" w:eastAsia="Times New Roman" w:hAnsi="Times New Roman" w:cs="Times New Roman"/>
          <w:sz w:val="24"/>
          <w:szCs w:val="24"/>
          <w:lang w:eastAsia="tr-TR"/>
        </w:rPr>
        <w:t>Rapor, son değerlendirmelerden sonra standartlarla ilgili olarak yapılan iyileştir</w:t>
      </w:r>
      <w:r w:rsidR="00105054" w:rsidRPr="006A679C">
        <w:rPr>
          <w:rFonts w:ascii="Times New Roman" w:eastAsia="Times New Roman" w:hAnsi="Times New Roman" w:cs="Times New Roman"/>
          <w:sz w:val="24"/>
          <w:szCs w:val="24"/>
          <w:lang w:eastAsia="tr-TR"/>
        </w:rPr>
        <w:t xml:space="preserve">meleri ve varsa değişiklikleri  </w:t>
      </w:r>
      <w:r w:rsidRPr="006A679C">
        <w:rPr>
          <w:rFonts w:ascii="Times New Roman" w:eastAsia="Times New Roman" w:hAnsi="Times New Roman" w:cs="Times New Roman"/>
          <w:sz w:val="24"/>
          <w:szCs w:val="24"/>
          <w:lang w:eastAsia="tr-TR"/>
        </w:rPr>
        <w:t xml:space="preserve">içermelidir. Standartların karşılanma durumunda olumsuz yönde değişim varsa, gerekçeleri ile açıklanmalıdır. </w:t>
      </w:r>
    </w:p>
    <w:p w14:paraId="46C2A4F3" w14:textId="36E652C7" w:rsidR="00B22452" w:rsidRPr="006A679C" w:rsidRDefault="00B22452" w:rsidP="00B22452">
      <w:pPr>
        <w:widowControl w:val="0"/>
        <w:spacing w:after="77"/>
        <w:jc w:val="both"/>
        <w:rPr>
          <w:rFonts w:ascii="Times New Roman" w:eastAsia="Calibri" w:hAnsi="Times New Roman" w:cs="Calibri"/>
          <w:b/>
          <w:bCs/>
          <w:sz w:val="24"/>
          <w:szCs w:val="24"/>
          <w:u w:val="single"/>
          <w:lang w:eastAsia="tr-TR"/>
        </w:rPr>
      </w:pPr>
      <w:r w:rsidRPr="006A679C">
        <w:rPr>
          <w:rFonts w:ascii="Times New Roman" w:eastAsia="Calibri" w:hAnsi="Times New Roman" w:cs="Calibri"/>
          <w:bCs/>
          <w:sz w:val="24"/>
          <w:szCs w:val="24"/>
          <w:u w:val="single"/>
        </w:rPr>
        <w:t>Aşağıda yer alan gelişim raporu çizelgesine ilgili standart ile ilgili</w:t>
      </w:r>
      <w:r w:rsidRPr="006A679C">
        <w:rPr>
          <w:rFonts w:ascii="Times New Roman" w:eastAsia="Calibri" w:hAnsi="Times New Roman" w:cs="Calibri"/>
          <w:b/>
          <w:bCs/>
          <w:sz w:val="24"/>
          <w:szCs w:val="24"/>
          <w:u w:val="single"/>
        </w:rPr>
        <w:t xml:space="preserve"> </w:t>
      </w:r>
      <w:r w:rsidRPr="006A679C">
        <w:rPr>
          <w:rFonts w:ascii="Times New Roman" w:eastAsia="Calibri" w:hAnsi="Times New Roman" w:cs="Calibri"/>
          <w:bCs/>
          <w:sz w:val="24"/>
          <w:szCs w:val="24"/>
          <w:u w:val="single"/>
        </w:rPr>
        <w:t xml:space="preserve">yapılanları yazınız. </w:t>
      </w:r>
      <w:r w:rsidRPr="006A679C">
        <w:rPr>
          <w:rFonts w:ascii="Times New Roman" w:eastAsia="Calibri" w:hAnsi="Times New Roman" w:cs="Calibri"/>
          <w:b/>
          <w:bCs/>
          <w:sz w:val="24"/>
          <w:szCs w:val="24"/>
          <w:u w:val="single"/>
        </w:rPr>
        <w:t>Ziyaret öncesi yapılanları tabloya yazmayınız.</w:t>
      </w:r>
      <w:bookmarkEnd w:id="0"/>
    </w:p>
    <w:p w14:paraId="343EE59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6BFB314A"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1307EF2F"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326F9765"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7E0FD5CE"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408A310E" w14:textId="77777777" w:rsidR="00B07074" w:rsidRPr="006A679C" w:rsidRDefault="00B07074" w:rsidP="00B22452">
      <w:pPr>
        <w:spacing w:before="120" w:after="120"/>
        <w:rPr>
          <w:rFonts w:ascii="Times New Roman" w:eastAsia="Times New Roman" w:hAnsi="Times New Roman" w:cs="Times New Roman"/>
          <w:b/>
          <w:sz w:val="24"/>
          <w:szCs w:val="24"/>
          <w:lang w:eastAsia="tr-TR"/>
        </w:rPr>
      </w:pPr>
    </w:p>
    <w:p w14:paraId="1088AB3F"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5BF25857" w14:textId="77777777" w:rsidR="00105054" w:rsidRPr="006A679C" w:rsidRDefault="00105054" w:rsidP="00B22452">
      <w:pPr>
        <w:spacing w:before="120" w:after="120"/>
        <w:rPr>
          <w:rFonts w:ascii="Times New Roman" w:eastAsia="Times New Roman" w:hAnsi="Times New Roman" w:cs="Times New Roman"/>
          <w:b/>
          <w:sz w:val="24"/>
          <w:szCs w:val="24"/>
          <w:lang w:eastAsia="tr-TR"/>
        </w:rPr>
      </w:pPr>
    </w:p>
    <w:p w14:paraId="2BE92858"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2ABD8D3D" w14:textId="77777777" w:rsidR="007E31FE" w:rsidRPr="006A679C" w:rsidRDefault="007E31FE" w:rsidP="00B22452">
      <w:pPr>
        <w:spacing w:before="120" w:after="120"/>
        <w:rPr>
          <w:rFonts w:ascii="Times New Roman" w:eastAsia="Times New Roman" w:hAnsi="Times New Roman" w:cs="Times New Roman"/>
          <w:b/>
          <w:sz w:val="24"/>
          <w:szCs w:val="24"/>
          <w:lang w:eastAsia="tr-TR"/>
        </w:rPr>
      </w:pPr>
    </w:p>
    <w:p w14:paraId="35199D5C" w14:textId="77777777" w:rsidR="00D21FBA" w:rsidRPr="006A679C" w:rsidRDefault="00D21FBA" w:rsidP="00B22452">
      <w:pPr>
        <w:spacing w:before="120" w:after="120"/>
        <w:rPr>
          <w:rFonts w:ascii="Times New Roman" w:eastAsia="Times New Roman" w:hAnsi="Times New Roman" w:cs="Times New Roman"/>
          <w:b/>
          <w:sz w:val="24"/>
          <w:szCs w:val="24"/>
          <w:lang w:eastAsia="tr-TR"/>
        </w:rPr>
      </w:pPr>
    </w:p>
    <w:p w14:paraId="08CA0D4C"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A6CDCAC"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D5A97F0"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26F642D1" w14:textId="77777777" w:rsidR="00C45DEF" w:rsidRPr="006A679C" w:rsidRDefault="00C45DEF" w:rsidP="00B22452">
      <w:pPr>
        <w:spacing w:before="120" w:after="120"/>
        <w:rPr>
          <w:rFonts w:ascii="Times New Roman" w:eastAsia="Times New Roman" w:hAnsi="Times New Roman" w:cs="Times New Roman"/>
          <w:b/>
          <w:sz w:val="24"/>
          <w:szCs w:val="24"/>
          <w:lang w:eastAsia="tr-TR"/>
        </w:rPr>
      </w:pPr>
    </w:p>
    <w:p w14:paraId="2783A9C8" w14:textId="77777777" w:rsidR="00433948" w:rsidRPr="006A679C" w:rsidRDefault="00433948" w:rsidP="00B22452">
      <w:pPr>
        <w:spacing w:before="120" w:after="120"/>
        <w:rPr>
          <w:rFonts w:ascii="Times New Roman" w:eastAsia="Times New Roman" w:hAnsi="Times New Roman" w:cs="Times New Roman"/>
          <w:b/>
          <w:sz w:val="24"/>
          <w:szCs w:val="24"/>
          <w:lang w:eastAsia="tr-TR"/>
        </w:rPr>
      </w:pPr>
    </w:p>
    <w:p w14:paraId="44E02BC3" w14:textId="77777777" w:rsidR="00D42E99" w:rsidRPr="006A679C" w:rsidRDefault="00D42E99" w:rsidP="00D42E99">
      <w:pPr>
        <w:pBdr>
          <w:top w:val="thinThickSmallGap" w:sz="24" w:space="2" w:color="622423"/>
        </w:pBdr>
        <w:tabs>
          <w:tab w:val="right" w:pos="9072"/>
        </w:tabs>
        <w:spacing w:before="60" w:after="60"/>
        <w:rPr>
          <w:rFonts w:ascii="Times New Roman" w:eastAsia="Times New Roman" w:hAnsi="Times New Roman" w:cs="Times New Roman"/>
          <w:sz w:val="20"/>
          <w:szCs w:val="20"/>
          <w:lang w:eastAsia="x-none"/>
        </w:rPr>
        <w:sectPr w:rsidR="00D42E99" w:rsidRPr="006A679C" w:rsidSect="00C45DEF">
          <w:footerReference w:type="default" r:id="rId8"/>
          <w:pgSz w:w="11906" w:h="16838"/>
          <w:pgMar w:top="1418" w:right="1418" w:bottom="1134" w:left="1418" w:header="709" w:footer="709" w:gutter="0"/>
          <w:cols w:space="708"/>
          <w:docGrid w:linePitch="360"/>
        </w:sectPr>
      </w:pPr>
      <w:r w:rsidRPr="006A679C">
        <w:rPr>
          <w:rFonts w:ascii="Times New Roman" w:eastAsia="Times New Roman" w:hAnsi="Times New Roman" w:cs="Times New Roman"/>
          <w:sz w:val="20"/>
          <w:szCs w:val="20"/>
          <w:lang w:val="x-none" w:eastAsia="x-none"/>
        </w:rPr>
        <w:t>HEPDAK</w:t>
      </w:r>
      <w:r w:rsidRPr="006A679C">
        <w:rPr>
          <w:rFonts w:ascii="Times New Roman" w:eastAsia="Times New Roman" w:hAnsi="Times New Roman" w:cs="Times New Roman"/>
          <w:sz w:val="20"/>
          <w:szCs w:val="20"/>
          <w:lang w:eastAsia="x-none"/>
        </w:rPr>
        <w:t>-</w:t>
      </w:r>
      <w:r w:rsidRPr="006A679C">
        <w:rPr>
          <w:rFonts w:ascii="Times New Roman" w:eastAsia="Times New Roman" w:hAnsi="Times New Roman" w:cs="Times New Roman"/>
          <w:sz w:val="20"/>
          <w:szCs w:val="20"/>
          <w:lang w:val="x-none" w:eastAsia="x-none"/>
        </w:rPr>
        <w:t xml:space="preserve"> Akredite eğitim programları için gelişim raporları hazırlama rehberi </w:t>
      </w:r>
      <w:r w:rsidRPr="006A679C">
        <w:rPr>
          <w:rFonts w:ascii="Times New Roman" w:eastAsia="Times New Roman" w:hAnsi="Times New Roman" w:cs="Times New Roman"/>
          <w:bCs/>
          <w:sz w:val="20"/>
          <w:szCs w:val="20"/>
          <w:lang w:val="x-none" w:eastAsia="x-none"/>
        </w:rPr>
        <w:t xml:space="preserve">(Sürüm: </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2</w:t>
      </w:r>
      <w:r w:rsidRPr="006A679C">
        <w:rPr>
          <w:rFonts w:ascii="Times New Roman" w:eastAsia="Times New Roman" w:hAnsi="Times New Roman" w:cs="Times New Roman"/>
          <w:bCs/>
          <w:sz w:val="20"/>
          <w:szCs w:val="20"/>
          <w:lang w:val="x-none" w:eastAsia="x-none"/>
        </w:rPr>
        <w:t xml:space="preserve"> - </w:t>
      </w:r>
      <w:r w:rsidRPr="006A679C">
        <w:rPr>
          <w:rFonts w:ascii="Times New Roman" w:eastAsia="Times New Roman" w:hAnsi="Times New Roman" w:cs="Times New Roman"/>
          <w:bCs/>
          <w:sz w:val="20"/>
          <w:szCs w:val="20"/>
          <w:lang w:eastAsia="x-none"/>
        </w:rPr>
        <w:t xml:space="preserve"> 26</w:t>
      </w:r>
      <w:r w:rsidRPr="006A679C">
        <w:rPr>
          <w:rFonts w:ascii="Times New Roman" w:eastAsia="Times New Roman" w:hAnsi="Times New Roman" w:cs="Times New Roman"/>
          <w:bCs/>
          <w:sz w:val="20"/>
          <w:szCs w:val="20"/>
          <w:lang w:val="x-none" w:eastAsia="x-none"/>
        </w:rPr>
        <w:t>.</w:t>
      </w:r>
      <w:r w:rsidRPr="006A679C">
        <w:rPr>
          <w:rFonts w:ascii="Times New Roman" w:eastAsia="Times New Roman" w:hAnsi="Times New Roman" w:cs="Times New Roman"/>
          <w:bCs/>
          <w:sz w:val="20"/>
          <w:szCs w:val="20"/>
          <w:lang w:eastAsia="x-none"/>
        </w:rPr>
        <w:t>10</w:t>
      </w:r>
      <w:r w:rsidRPr="006A679C">
        <w:rPr>
          <w:rFonts w:ascii="Times New Roman" w:eastAsia="Times New Roman" w:hAnsi="Times New Roman" w:cs="Times New Roman"/>
          <w:bCs/>
          <w:sz w:val="20"/>
          <w:szCs w:val="20"/>
          <w:lang w:val="x-none" w:eastAsia="x-none"/>
        </w:rPr>
        <w:t>.20</w:t>
      </w:r>
      <w:r w:rsidRPr="006A679C">
        <w:rPr>
          <w:rFonts w:ascii="Times New Roman" w:eastAsia="Times New Roman" w:hAnsi="Times New Roman" w:cs="Times New Roman"/>
          <w:bCs/>
          <w:sz w:val="20"/>
          <w:szCs w:val="20"/>
          <w:lang w:eastAsia="x-none"/>
        </w:rPr>
        <w:t>21</w:t>
      </w:r>
      <w:r w:rsidRPr="006A679C">
        <w:rPr>
          <w:rFonts w:ascii="Times New Roman" w:eastAsia="Times New Roman" w:hAnsi="Times New Roman" w:cs="Times New Roman"/>
          <w:bCs/>
          <w:sz w:val="20"/>
          <w:szCs w:val="20"/>
          <w:lang w:val="x-none" w:eastAsia="x-none"/>
        </w:rPr>
        <w:t>)</w:t>
      </w:r>
    </w:p>
    <w:p w14:paraId="66FBA012" w14:textId="77777777" w:rsidR="00B22452" w:rsidRPr="006A679C" w:rsidRDefault="00B22452" w:rsidP="00B22452">
      <w:pPr>
        <w:spacing w:before="60" w:after="0" w:line="240" w:lineRule="auto"/>
        <w:jc w:val="center"/>
        <w:rPr>
          <w:rFonts w:ascii="Times New Roman" w:eastAsia="Times New Roman" w:hAnsi="Times New Roman" w:cs="Times New Roman"/>
          <w:b/>
          <w:sz w:val="24"/>
          <w:szCs w:val="24"/>
          <w:lang w:eastAsia="tr-TR"/>
        </w:rPr>
      </w:pPr>
      <w:r w:rsidRPr="006A679C">
        <w:rPr>
          <w:rFonts w:ascii="Times New Roman" w:eastAsia="Times New Roman" w:hAnsi="Times New Roman" w:cs="Times New Roman"/>
          <w:b/>
          <w:sz w:val="24"/>
          <w:szCs w:val="24"/>
          <w:lang w:eastAsia="tr-TR"/>
        </w:rPr>
        <w:lastRenderedPageBreak/>
        <w:t>GELİŞİM RAPORU ÇİZELGESİ</w:t>
      </w:r>
    </w:p>
    <w:tbl>
      <w:tblPr>
        <w:tblStyle w:val="TabloKlavuzu"/>
        <w:tblW w:w="0" w:type="auto"/>
        <w:tblLook w:val="04A0" w:firstRow="1" w:lastRow="0" w:firstColumn="1" w:lastColumn="0" w:noHBand="0" w:noVBand="1"/>
      </w:tblPr>
      <w:tblGrid>
        <w:gridCol w:w="3498"/>
        <w:gridCol w:w="817"/>
        <w:gridCol w:w="5032"/>
        <w:gridCol w:w="4645"/>
      </w:tblGrid>
      <w:tr w:rsidR="006A679C" w:rsidRPr="006A679C" w14:paraId="68B4A0C2" w14:textId="77777777" w:rsidTr="0016409B">
        <w:trPr>
          <w:cantSplit/>
          <w:trHeight w:val="1651"/>
        </w:trPr>
        <w:tc>
          <w:tcPr>
            <w:tcW w:w="3536" w:type="dxa"/>
            <w:shd w:val="clear" w:color="auto" w:fill="F2F2F2" w:themeFill="background1" w:themeFillShade="F2"/>
          </w:tcPr>
          <w:p w14:paraId="3FCF502F" w14:textId="77777777" w:rsidR="00B22452" w:rsidRPr="006A679C" w:rsidRDefault="00B22452" w:rsidP="00AB0A73">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1. PROGRAM AMAÇLARI  </w:t>
            </w:r>
          </w:p>
        </w:tc>
        <w:tc>
          <w:tcPr>
            <w:tcW w:w="825" w:type="dxa"/>
            <w:shd w:val="clear" w:color="auto" w:fill="F2F2F2" w:themeFill="background1" w:themeFillShade="F2"/>
            <w:textDirection w:val="btLr"/>
          </w:tcPr>
          <w:p w14:paraId="0F44045A" w14:textId="77777777" w:rsidR="00B22452" w:rsidRPr="006A679C" w:rsidRDefault="00B22452" w:rsidP="00E16F46">
            <w:pPr>
              <w:ind w:left="113" w:right="113"/>
              <w:jc w:val="center"/>
              <w:rPr>
                <w:rFonts w:ascii="Times New Roman" w:eastAsia="Times New Roman" w:hAnsi="Times New Roman" w:cs="Times New Roman"/>
                <w:b/>
                <w:sz w:val="20"/>
                <w:szCs w:val="20"/>
                <w:lang w:eastAsia="tr-TR"/>
              </w:rPr>
            </w:pPr>
            <w:r w:rsidRPr="006A679C">
              <w:rPr>
                <w:rFonts w:ascii="Times New Roman" w:eastAsia="Times New Roman" w:hAnsi="Times New Roman" w:cs="Times New Roman"/>
                <w:b/>
                <w:sz w:val="20"/>
                <w:szCs w:val="20"/>
                <w:lang w:eastAsia="tr-TR"/>
              </w:rPr>
              <w:t>Ziyaret Sonrası HEPDAK Kararı</w:t>
            </w:r>
            <w:r w:rsidR="005A568C" w:rsidRPr="006A679C">
              <w:rPr>
                <w:rFonts w:ascii="Times New Roman" w:eastAsia="Times New Roman" w:hAnsi="Times New Roman" w:cs="Times New Roman"/>
                <w:b/>
                <w:sz w:val="20"/>
                <w:szCs w:val="20"/>
                <w:lang w:eastAsia="tr-TR"/>
              </w:rPr>
              <w:t>*</w:t>
            </w:r>
          </w:p>
        </w:tc>
        <w:tc>
          <w:tcPr>
            <w:tcW w:w="5103" w:type="dxa"/>
            <w:shd w:val="clear" w:color="auto" w:fill="F2F2F2" w:themeFill="background1" w:themeFillShade="F2"/>
          </w:tcPr>
          <w:p w14:paraId="3F67AC0A" w14:textId="77777777" w:rsidR="00B22452" w:rsidRPr="006A679C" w:rsidRDefault="00B22452" w:rsidP="00B22452">
            <w:pPr>
              <w:spacing w:before="120" w:after="120"/>
              <w:rPr>
                <w:rFonts w:ascii="Times New Roman" w:eastAsia="Calibri" w:hAnsi="Times New Roman" w:cs="Times New Roman"/>
                <w:b/>
              </w:rPr>
            </w:pPr>
          </w:p>
          <w:p w14:paraId="073FD015" w14:textId="77777777" w:rsidR="00B22452" w:rsidRPr="006A679C" w:rsidRDefault="00B22452" w:rsidP="00B22452">
            <w:pPr>
              <w:spacing w:before="120" w:after="120"/>
              <w:rPr>
                <w:rFonts w:ascii="Times New Roman" w:eastAsia="Calibri" w:hAnsi="Times New Roman" w:cs="Times New Roman"/>
                <w:b/>
              </w:rPr>
            </w:pPr>
          </w:p>
          <w:p w14:paraId="4EDBF12D" w14:textId="77777777" w:rsidR="0016409B" w:rsidRPr="006A679C" w:rsidRDefault="00B22452" w:rsidP="00105054">
            <w:pPr>
              <w:spacing w:before="120" w:after="120"/>
              <w:jc w:val="center"/>
              <w:rPr>
                <w:rFonts w:ascii="Times New Roman" w:eastAsia="Calibri" w:hAnsi="Times New Roman" w:cs="Times New Roman"/>
                <w:b/>
              </w:rPr>
            </w:pPr>
            <w:r w:rsidRPr="006A679C">
              <w:rPr>
                <w:rFonts w:ascii="Times New Roman" w:eastAsia="Calibri" w:hAnsi="Times New Roman" w:cs="Times New Roman"/>
                <w:b/>
              </w:rPr>
              <w:t xml:space="preserve">HEPDAK ZİYARETİ SONRASI </w:t>
            </w:r>
          </w:p>
          <w:p w14:paraId="361E5DF1" w14:textId="66C03C56" w:rsidR="00B22452" w:rsidRPr="006A679C" w:rsidRDefault="00B22452" w:rsidP="00105054">
            <w:pPr>
              <w:spacing w:before="120" w:after="120"/>
              <w:jc w:val="center"/>
              <w:rPr>
                <w:rFonts w:ascii="Times New Roman" w:eastAsia="Times New Roman" w:hAnsi="Times New Roman" w:cs="Times New Roman"/>
                <w:b/>
                <w:lang w:eastAsia="tr-TR"/>
              </w:rPr>
            </w:pPr>
            <w:r w:rsidRPr="006A679C">
              <w:rPr>
                <w:rFonts w:ascii="Times New Roman" w:eastAsia="Calibri" w:hAnsi="Times New Roman" w:cs="Times New Roman"/>
                <w:b/>
              </w:rPr>
              <w:t>YAPILANLAR</w:t>
            </w:r>
            <w:r w:rsidR="00FE2A5B" w:rsidRPr="006A679C">
              <w:rPr>
                <w:rFonts w:ascii="Times New Roman" w:eastAsia="Calibri" w:hAnsi="Times New Roman" w:cs="Times New Roman"/>
                <w:b/>
              </w:rPr>
              <w:t>**</w:t>
            </w:r>
          </w:p>
        </w:tc>
        <w:tc>
          <w:tcPr>
            <w:tcW w:w="4680" w:type="dxa"/>
            <w:shd w:val="clear" w:color="auto" w:fill="F2F2F2" w:themeFill="background1" w:themeFillShade="F2"/>
          </w:tcPr>
          <w:p w14:paraId="4606B5C0" w14:textId="77777777" w:rsidR="00B22452" w:rsidRPr="006A679C" w:rsidRDefault="00B22452" w:rsidP="00B22452">
            <w:pPr>
              <w:spacing w:before="120" w:after="120"/>
              <w:rPr>
                <w:rFonts w:ascii="Times New Roman" w:eastAsia="Times New Roman" w:hAnsi="Times New Roman" w:cs="Times New Roman"/>
                <w:b/>
                <w:lang w:eastAsia="tr-TR"/>
              </w:rPr>
            </w:pPr>
          </w:p>
          <w:p w14:paraId="0A77605E" w14:textId="77777777" w:rsidR="00B22452" w:rsidRPr="006A679C" w:rsidRDefault="00B22452" w:rsidP="00B22452">
            <w:pPr>
              <w:spacing w:before="120" w:after="120"/>
              <w:rPr>
                <w:rFonts w:ascii="Times New Roman" w:eastAsia="Times New Roman" w:hAnsi="Times New Roman" w:cs="Times New Roman"/>
                <w:b/>
                <w:lang w:eastAsia="tr-TR"/>
              </w:rPr>
            </w:pPr>
          </w:p>
          <w:p w14:paraId="20B8B2EB" w14:textId="5C00DB6D" w:rsidR="00B22452" w:rsidRPr="006A679C" w:rsidRDefault="00DA0836" w:rsidP="00711E66">
            <w:pPr>
              <w:spacing w:before="120" w:after="120"/>
              <w:jc w:val="center"/>
              <w:rPr>
                <w:rFonts w:ascii="Times New Roman" w:eastAsia="Calibri" w:hAnsi="Times New Roman" w:cs="Times New Roman"/>
                <w:b/>
              </w:rPr>
            </w:pPr>
            <w:r w:rsidRPr="006A679C">
              <w:rPr>
                <w:rFonts w:ascii="Times New Roman" w:eastAsia="Calibri" w:hAnsi="Times New Roman" w:cs="Times New Roman"/>
                <w:b/>
              </w:rPr>
              <w:t>PLANLANAN AMA HENÜZ GERÇEKLEŞTİRİLEMEMİŞ OLAN FAALİYETLER</w:t>
            </w:r>
            <w:r w:rsidR="00FE2A5B" w:rsidRPr="006A679C">
              <w:rPr>
                <w:rFonts w:ascii="Times New Roman" w:eastAsia="Calibri" w:hAnsi="Times New Roman" w:cs="Times New Roman"/>
                <w:b/>
              </w:rPr>
              <w:t>***</w:t>
            </w:r>
          </w:p>
        </w:tc>
      </w:tr>
      <w:tr w:rsidR="006A679C" w:rsidRPr="006A679C" w14:paraId="25DAAC06" w14:textId="77777777" w:rsidTr="0016409B">
        <w:tc>
          <w:tcPr>
            <w:tcW w:w="3536" w:type="dxa"/>
          </w:tcPr>
          <w:p w14:paraId="748825F0" w14:textId="77777777" w:rsidR="00B22452" w:rsidRPr="006A679C" w:rsidRDefault="00B22452" w:rsidP="00AB0A73">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TS.1.1. </w:t>
            </w:r>
            <w:r w:rsidRPr="006A679C">
              <w:rPr>
                <w:rFonts w:ascii="Times New Roman" w:hAnsi="Times New Roman" w:cs="Times New Roman"/>
              </w:rPr>
              <w:t>Eğitim programının amaçları</w:t>
            </w:r>
          </w:p>
        </w:tc>
        <w:tc>
          <w:tcPr>
            <w:tcW w:w="825" w:type="dxa"/>
          </w:tcPr>
          <w:p w14:paraId="262464DF" w14:textId="77777777" w:rsidR="00B22452" w:rsidRPr="006A679C" w:rsidRDefault="00B22452" w:rsidP="00E16F46">
            <w:pPr>
              <w:rPr>
                <w:rFonts w:ascii="Times New Roman" w:eastAsia="Times New Roman" w:hAnsi="Times New Roman" w:cs="Times New Roman"/>
                <w:b/>
                <w:sz w:val="20"/>
                <w:szCs w:val="20"/>
                <w:lang w:eastAsia="tr-TR"/>
              </w:rPr>
            </w:pPr>
          </w:p>
        </w:tc>
        <w:tc>
          <w:tcPr>
            <w:tcW w:w="5103" w:type="dxa"/>
          </w:tcPr>
          <w:p w14:paraId="5D3E7C14"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412AE687"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10C05A90" w14:textId="77777777" w:rsidTr="0016409B">
        <w:tc>
          <w:tcPr>
            <w:tcW w:w="3536" w:type="dxa"/>
          </w:tcPr>
          <w:p w14:paraId="510639FF" w14:textId="77777777" w:rsidR="00B22452" w:rsidRPr="006A679C" w:rsidRDefault="00B22452" w:rsidP="00AB0A73">
            <w:pPr>
              <w:tabs>
                <w:tab w:val="left" w:pos="0"/>
              </w:tabs>
              <w:rPr>
                <w:rFonts w:ascii="Times New Roman" w:eastAsia="Calibri" w:hAnsi="Times New Roman" w:cs="Times New Roman"/>
              </w:rPr>
            </w:pPr>
            <w:r w:rsidRPr="006A679C">
              <w:rPr>
                <w:rFonts w:ascii="Times New Roman" w:hAnsi="Times New Roman" w:cs="Times New Roman"/>
                <w:b/>
              </w:rPr>
              <w:t xml:space="preserve">TS.1.2. </w:t>
            </w:r>
            <w:r w:rsidRPr="006A679C">
              <w:rPr>
                <w:rFonts w:ascii="Times New Roman" w:hAnsi="Times New Roman" w:cs="Times New Roman"/>
              </w:rPr>
              <w:t>Program amaçlarının oluşturulması,  güncellenmesi ve duyurulması</w:t>
            </w:r>
          </w:p>
        </w:tc>
        <w:tc>
          <w:tcPr>
            <w:tcW w:w="825" w:type="dxa"/>
          </w:tcPr>
          <w:p w14:paraId="76EBC0FA" w14:textId="77777777" w:rsidR="00B22452" w:rsidRPr="006A679C" w:rsidRDefault="00B22452" w:rsidP="00E16F46">
            <w:pPr>
              <w:rPr>
                <w:rFonts w:ascii="Times New Roman" w:eastAsia="Times New Roman" w:hAnsi="Times New Roman" w:cs="Times New Roman"/>
                <w:b/>
                <w:lang w:eastAsia="tr-TR"/>
              </w:rPr>
            </w:pPr>
          </w:p>
        </w:tc>
        <w:tc>
          <w:tcPr>
            <w:tcW w:w="5103" w:type="dxa"/>
          </w:tcPr>
          <w:p w14:paraId="4D5732C0" w14:textId="77777777" w:rsidR="00B22452" w:rsidRPr="006A679C" w:rsidRDefault="00B22452" w:rsidP="00B22452">
            <w:pPr>
              <w:spacing w:before="120" w:after="120"/>
              <w:rPr>
                <w:rFonts w:ascii="Times New Roman" w:eastAsia="Times New Roman" w:hAnsi="Times New Roman" w:cs="Times New Roman"/>
                <w:b/>
                <w:lang w:eastAsia="tr-TR"/>
              </w:rPr>
            </w:pPr>
            <w:bookmarkStart w:id="1" w:name="_GoBack"/>
            <w:bookmarkEnd w:id="1"/>
          </w:p>
        </w:tc>
        <w:tc>
          <w:tcPr>
            <w:tcW w:w="4680" w:type="dxa"/>
          </w:tcPr>
          <w:p w14:paraId="2542DA60"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54BE8A97" w14:textId="77777777" w:rsidTr="0016409B">
        <w:tc>
          <w:tcPr>
            <w:tcW w:w="3536" w:type="dxa"/>
          </w:tcPr>
          <w:p w14:paraId="3E5EF6F1" w14:textId="77777777" w:rsidR="00B22452" w:rsidRPr="006A679C" w:rsidRDefault="00B22452" w:rsidP="00AB0A73">
            <w:pPr>
              <w:tabs>
                <w:tab w:val="left" w:pos="0"/>
              </w:tabs>
              <w:rPr>
                <w:rFonts w:ascii="Times New Roman" w:eastAsia="Calibri" w:hAnsi="Times New Roman" w:cs="Times New Roman"/>
              </w:rPr>
            </w:pPr>
            <w:r w:rsidRPr="006A679C">
              <w:rPr>
                <w:rFonts w:ascii="Times New Roman" w:hAnsi="Times New Roman" w:cs="Times New Roman"/>
                <w:b/>
              </w:rPr>
              <w:t xml:space="preserve">TS.1.3. </w:t>
            </w:r>
            <w:r w:rsidRPr="006A679C">
              <w:rPr>
                <w:rFonts w:ascii="Times New Roman" w:hAnsi="Times New Roman" w:cs="Times New Roman"/>
              </w:rPr>
              <w:t>Program amaçlarının ölçülmesi,  değerlendirilmesi ve ulaşma durumu</w:t>
            </w:r>
          </w:p>
        </w:tc>
        <w:tc>
          <w:tcPr>
            <w:tcW w:w="825" w:type="dxa"/>
          </w:tcPr>
          <w:p w14:paraId="5C3450F8" w14:textId="77777777" w:rsidR="00B22452" w:rsidRPr="006A679C" w:rsidRDefault="00B22452" w:rsidP="00E16F46">
            <w:pPr>
              <w:rPr>
                <w:rFonts w:ascii="Times New Roman" w:eastAsia="Times New Roman" w:hAnsi="Times New Roman" w:cs="Times New Roman"/>
                <w:b/>
                <w:lang w:eastAsia="tr-TR"/>
              </w:rPr>
            </w:pPr>
          </w:p>
        </w:tc>
        <w:tc>
          <w:tcPr>
            <w:tcW w:w="5103" w:type="dxa"/>
          </w:tcPr>
          <w:p w14:paraId="5E1316A1" w14:textId="77777777" w:rsidR="00B22452" w:rsidRPr="006A679C" w:rsidRDefault="00B22452" w:rsidP="00B22452">
            <w:pPr>
              <w:spacing w:before="120" w:after="120"/>
              <w:rPr>
                <w:rFonts w:ascii="Times New Roman" w:eastAsia="Times New Roman" w:hAnsi="Times New Roman" w:cs="Times New Roman"/>
                <w:b/>
                <w:lang w:eastAsia="tr-TR"/>
              </w:rPr>
            </w:pPr>
          </w:p>
        </w:tc>
        <w:tc>
          <w:tcPr>
            <w:tcW w:w="4680" w:type="dxa"/>
          </w:tcPr>
          <w:p w14:paraId="1D5804D8" w14:textId="77777777" w:rsidR="00B22452" w:rsidRPr="006A679C" w:rsidRDefault="00B22452" w:rsidP="00B22452">
            <w:pPr>
              <w:spacing w:before="120" w:after="120"/>
              <w:rPr>
                <w:rFonts w:ascii="Times New Roman" w:eastAsia="Times New Roman" w:hAnsi="Times New Roman" w:cs="Times New Roman"/>
                <w:b/>
                <w:lang w:eastAsia="tr-TR"/>
              </w:rPr>
            </w:pPr>
          </w:p>
        </w:tc>
      </w:tr>
      <w:tr w:rsidR="006A679C" w:rsidRPr="006A679C" w14:paraId="415BE23E" w14:textId="77777777" w:rsidTr="0016409B">
        <w:tc>
          <w:tcPr>
            <w:tcW w:w="3536" w:type="dxa"/>
            <w:shd w:val="clear" w:color="auto" w:fill="F2F2F2" w:themeFill="background1" w:themeFillShade="F2"/>
          </w:tcPr>
          <w:p w14:paraId="2CD79E92" w14:textId="77777777" w:rsidR="00DD70B9" w:rsidRPr="006A679C" w:rsidRDefault="00DD70B9" w:rsidP="00DD70B9">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2. </w:t>
            </w:r>
            <w:r w:rsidRPr="006A679C">
              <w:rPr>
                <w:rFonts w:ascii="Times New Roman" w:hAnsi="Times New Roman" w:cs="Times New Roman"/>
                <w:b/>
              </w:rPr>
              <w:t xml:space="preserve"> PROGRAM ÇIKTILARI  </w:t>
            </w:r>
          </w:p>
        </w:tc>
        <w:tc>
          <w:tcPr>
            <w:tcW w:w="825" w:type="dxa"/>
            <w:shd w:val="clear" w:color="auto" w:fill="F2F2F2" w:themeFill="background1" w:themeFillShade="F2"/>
          </w:tcPr>
          <w:p w14:paraId="66EB071A" w14:textId="77777777" w:rsidR="00DD70B9" w:rsidRPr="006A679C" w:rsidRDefault="00DD70B9"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617C55E6"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79F8302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8996A42" w14:textId="77777777" w:rsidTr="0016409B">
        <w:tc>
          <w:tcPr>
            <w:tcW w:w="3536" w:type="dxa"/>
          </w:tcPr>
          <w:p w14:paraId="7D034674" w14:textId="77777777" w:rsidR="00DD70B9" w:rsidRPr="006A679C" w:rsidRDefault="00DD70B9" w:rsidP="00DD70B9">
            <w:pPr>
              <w:spacing w:line="268" w:lineRule="auto"/>
              <w:ind w:left="10" w:right="275" w:hanging="10"/>
              <w:rPr>
                <w:rFonts w:ascii="Times New Roman" w:hAnsi="Times New Roman" w:cs="Times New Roman"/>
              </w:rPr>
            </w:pPr>
            <w:r w:rsidRPr="006A679C">
              <w:rPr>
                <w:rFonts w:ascii="Times New Roman" w:hAnsi="Times New Roman" w:cs="Times New Roman"/>
                <w:b/>
              </w:rPr>
              <w:t xml:space="preserve">TS.2.1.  </w:t>
            </w:r>
            <w:r w:rsidRPr="006A679C">
              <w:rPr>
                <w:rFonts w:ascii="Times New Roman" w:hAnsi="Times New Roman" w:cs="Times New Roman"/>
              </w:rPr>
              <w:t>Program çıktıları</w:t>
            </w:r>
          </w:p>
        </w:tc>
        <w:tc>
          <w:tcPr>
            <w:tcW w:w="825" w:type="dxa"/>
          </w:tcPr>
          <w:p w14:paraId="01B2B97E"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4082D93C"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6D4B10E"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7F5D98D" w14:textId="77777777" w:rsidTr="0016409B">
        <w:tc>
          <w:tcPr>
            <w:tcW w:w="3536" w:type="dxa"/>
          </w:tcPr>
          <w:p w14:paraId="108E4FB4"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TS.2.2. </w:t>
            </w:r>
            <w:r w:rsidRPr="006A679C">
              <w:rPr>
                <w:rFonts w:ascii="Times New Roman" w:hAnsi="Times New Roman" w:cs="Times New Roman"/>
              </w:rPr>
              <w:t xml:space="preserve"> Program çıktılarının ölçülmesi ve değerlendirilmesi</w:t>
            </w:r>
          </w:p>
        </w:tc>
        <w:tc>
          <w:tcPr>
            <w:tcW w:w="825" w:type="dxa"/>
          </w:tcPr>
          <w:p w14:paraId="3E946B2E"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EE0A5CA"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6B452DAB"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5DBA1C2" w14:textId="77777777" w:rsidTr="0016409B">
        <w:tc>
          <w:tcPr>
            <w:tcW w:w="3536" w:type="dxa"/>
          </w:tcPr>
          <w:p w14:paraId="0DA7EDBD"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TS.2.3.  </w:t>
            </w:r>
            <w:r w:rsidRPr="006A679C">
              <w:rPr>
                <w:rFonts w:ascii="Times New Roman" w:hAnsi="Times New Roman" w:cs="Times New Roman"/>
              </w:rPr>
              <w:t>Program çıktılarına ulaşma</w:t>
            </w:r>
          </w:p>
        </w:tc>
        <w:tc>
          <w:tcPr>
            <w:tcW w:w="825" w:type="dxa"/>
          </w:tcPr>
          <w:p w14:paraId="7E581445"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40E8624"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C3CDC49"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7C5D78E7" w14:textId="77777777" w:rsidTr="0016409B">
        <w:tc>
          <w:tcPr>
            <w:tcW w:w="3536" w:type="dxa"/>
            <w:shd w:val="clear" w:color="auto" w:fill="F2F2F2" w:themeFill="background1" w:themeFillShade="F2"/>
          </w:tcPr>
          <w:p w14:paraId="25D93CA9" w14:textId="77777777" w:rsidR="00DD70B9" w:rsidRPr="006A679C" w:rsidRDefault="00DD70B9" w:rsidP="00DD70B9">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3. </w:t>
            </w:r>
            <w:r w:rsidRPr="006A679C">
              <w:rPr>
                <w:rFonts w:ascii="Times New Roman" w:hAnsi="Times New Roman" w:cs="Times New Roman"/>
                <w:b/>
              </w:rPr>
              <w:t xml:space="preserve"> EĞİTİM PROGRAMI</w:t>
            </w:r>
          </w:p>
        </w:tc>
        <w:tc>
          <w:tcPr>
            <w:tcW w:w="825" w:type="dxa"/>
            <w:shd w:val="clear" w:color="auto" w:fill="F2F2F2" w:themeFill="background1" w:themeFillShade="F2"/>
          </w:tcPr>
          <w:p w14:paraId="19F8E72E" w14:textId="77777777" w:rsidR="00DD70B9" w:rsidRPr="006A679C" w:rsidRDefault="00DD70B9"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CC983A2"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59CBD95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6EA6E5D" w14:textId="77777777" w:rsidTr="0016409B">
        <w:tc>
          <w:tcPr>
            <w:tcW w:w="3536" w:type="dxa"/>
          </w:tcPr>
          <w:p w14:paraId="28F42CC2"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TS.3.1.  </w:t>
            </w:r>
            <w:r w:rsidRPr="006A679C">
              <w:rPr>
                <w:rFonts w:ascii="Times New Roman" w:hAnsi="Times New Roman" w:cs="Times New Roman"/>
              </w:rPr>
              <w:t>Eğitim programının içeriği</w:t>
            </w:r>
          </w:p>
        </w:tc>
        <w:tc>
          <w:tcPr>
            <w:tcW w:w="825" w:type="dxa"/>
          </w:tcPr>
          <w:p w14:paraId="3A65C540"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D4CF99F"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3D112CA4"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6427CAED" w14:textId="77777777" w:rsidTr="0016409B">
        <w:tc>
          <w:tcPr>
            <w:tcW w:w="3536" w:type="dxa"/>
          </w:tcPr>
          <w:p w14:paraId="7A98B701"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TS.3.2. </w:t>
            </w:r>
            <w:r w:rsidRPr="006A679C">
              <w:rPr>
                <w:rFonts w:ascii="Times New Roman" w:hAnsi="Times New Roman" w:cs="Times New Roman"/>
              </w:rPr>
              <w:t xml:space="preserve"> Eğitim programının kanıta dayalı bilgi ve uygulamalara temellendirilmesi</w:t>
            </w:r>
          </w:p>
        </w:tc>
        <w:tc>
          <w:tcPr>
            <w:tcW w:w="825" w:type="dxa"/>
          </w:tcPr>
          <w:p w14:paraId="4FB19DAB"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BFA9025"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678D248"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07A3DDE" w14:textId="77777777" w:rsidTr="0016409B">
        <w:tc>
          <w:tcPr>
            <w:tcW w:w="3536" w:type="dxa"/>
          </w:tcPr>
          <w:p w14:paraId="65A0DDD5"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TS.3.3. </w:t>
            </w:r>
            <w:r w:rsidRPr="006A679C">
              <w:rPr>
                <w:rFonts w:ascii="Times New Roman" w:hAnsi="Times New Roman" w:cs="Times New Roman"/>
              </w:rPr>
              <w:t xml:space="preserve"> Eğitim programının kredilendirilmesi</w:t>
            </w:r>
          </w:p>
        </w:tc>
        <w:tc>
          <w:tcPr>
            <w:tcW w:w="825" w:type="dxa"/>
          </w:tcPr>
          <w:p w14:paraId="676B1842"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28E7AB0"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F057C30"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3B7F8CA" w14:textId="77777777" w:rsidTr="0016409B">
        <w:tc>
          <w:tcPr>
            <w:tcW w:w="3536" w:type="dxa"/>
          </w:tcPr>
          <w:p w14:paraId="3CA42E03"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TS.3.4.  </w:t>
            </w:r>
            <w:r w:rsidRPr="006A679C">
              <w:rPr>
                <w:rFonts w:ascii="Times New Roman" w:hAnsi="Times New Roman" w:cs="Times New Roman"/>
              </w:rPr>
              <w:t>Eğitim programı modelinin tanımlanması</w:t>
            </w:r>
          </w:p>
        </w:tc>
        <w:tc>
          <w:tcPr>
            <w:tcW w:w="825" w:type="dxa"/>
          </w:tcPr>
          <w:p w14:paraId="0186040F"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D565432"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43E8C41A"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269C6CE5" w14:textId="77777777" w:rsidTr="0016409B">
        <w:tc>
          <w:tcPr>
            <w:tcW w:w="3536" w:type="dxa"/>
          </w:tcPr>
          <w:p w14:paraId="53D04FB9"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lastRenderedPageBreak/>
              <w:t xml:space="preserve">TS.3.5.  </w:t>
            </w:r>
            <w:r w:rsidRPr="006A679C">
              <w:rPr>
                <w:rFonts w:ascii="Times New Roman" w:hAnsi="Times New Roman" w:cs="Times New Roman"/>
              </w:rPr>
              <w:t xml:space="preserve">Eğitim-öğretim yöntemlerinin tanımlanması  </w:t>
            </w:r>
          </w:p>
        </w:tc>
        <w:tc>
          <w:tcPr>
            <w:tcW w:w="825" w:type="dxa"/>
          </w:tcPr>
          <w:p w14:paraId="798F4D16"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98D3FE1"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AD84A06"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048852F9" w14:textId="77777777" w:rsidTr="0016409B">
        <w:tc>
          <w:tcPr>
            <w:tcW w:w="3536" w:type="dxa"/>
          </w:tcPr>
          <w:p w14:paraId="5A0A672E"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TS.3.6.  </w:t>
            </w:r>
            <w:r w:rsidRPr="006A679C">
              <w:rPr>
                <w:rFonts w:ascii="Times New Roman" w:hAnsi="Times New Roman" w:cs="Times New Roman"/>
              </w:rPr>
              <w:t xml:space="preserve">Eğitim programında öğrenci merkezli aktif öğrenme yöntemlerinin kullanılması  </w:t>
            </w:r>
          </w:p>
        </w:tc>
        <w:tc>
          <w:tcPr>
            <w:tcW w:w="825" w:type="dxa"/>
          </w:tcPr>
          <w:p w14:paraId="5C252F51"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9952DF0"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0B101F2A"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03B5666D" w14:textId="77777777" w:rsidTr="0016409B">
        <w:tc>
          <w:tcPr>
            <w:tcW w:w="3536" w:type="dxa"/>
          </w:tcPr>
          <w:p w14:paraId="7CE3BD38"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TS.3.7. </w:t>
            </w:r>
            <w:r w:rsidRPr="006A679C">
              <w:rPr>
                <w:rFonts w:ascii="Times New Roman" w:hAnsi="Times New Roman" w:cs="Times New Roman"/>
              </w:rPr>
              <w:t xml:space="preserve"> Eğitim programında yaşam boyu öğrenmenin tanımlanması</w:t>
            </w:r>
          </w:p>
        </w:tc>
        <w:tc>
          <w:tcPr>
            <w:tcW w:w="825" w:type="dxa"/>
          </w:tcPr>
          <w:p w14:paraId="47DF1856"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4B572FB"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5008FBEC"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7DBD5947" w14:textId="77777777" w:rsidTr="0016409B">
        <w:tc>
          <w:tcPr>
            <w:tcW w:w="3536" w:type="dxa"/>
          </w:tcPr>
          <w:p w14:paraId="61272755"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TS.3.8.  </w:t>
            </w:r>
            <w:r w:rsidRPr="006A679C">
              <w:rPr>
                <w:rFonts w:ascii="Times New Roman" w:hAnsi="Times New Roman" w:cs="Times New Roman"/>
              </w:rPr>
              <w:t>Eğitim programında toplumun öncelikli sağlık sorunlarına yer verilmesi</w:t>
            </w:r>
          </w:p>
        </w:tc>
        <w:tc>
          <w:tcPr>
            <w:tcW w:w="825" w:type="dxa"/>
          </w:tcPr>
          <w:p w14:paraId="361CC983"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96B7412"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7A5082F8"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43958452" w14:textId="77777777" w:rsidTr="0016409B">
        <w:tc>
          <w:tcPr>
            <w:tcW w:w="3536" w:type="dxa"/>
          </w:tcPr>
          <w:p w14:paraId="6416FC4A" w14:textId="77777777" w:rsidR="00DD70B9" w:rsidRPr="006A679C" w:rsidRDefault="00DD70B9" w:rsidP="00DD70B9">
            <w:pPr>
              <w:rPr>
                <w:rFonts w:ascii="Times New Roman" w:hAnsi="Times New Roman" w:cs="Times New Roman"/>
              </w:rPr>
            </w:pPr>
            <w:r w:rsidRPr="006A679C">
              <w:rPr>
                <w:rFonts w:ascii="Times New Roman" w:hAnsi="Times New Roman" w:cs="Times New Roman"/>
                <w:b/>
              </w:rPr>
              <w:t xml:space="preserve">TS.3.9.  </w:t>
            </w:r>
            <w:r w:rsidRPr="006A679C">
              <w:rPr>
                <w:rFonts w:ascii="Times New Roman" w:hAnsi="Times New Roman" w:cs="Times New Roman"/>
              </w:rPr>
              <w:t xml:space="preserve">Eğitim programında üniversite mezunu niteliklerine yer verilmesi </w:t>
            </w:r>
          </w:p>
        </w:tc>
        <w:tc>
          <w:tcPr>
            <w:tcW w:w="825" w:type="dxa"/>
          </w:tcPr>
          <w:p w14:paraId="60D99AB1"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7106327"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6AB88364"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2C865BE8" w14:textId="77777777" w:rsidTr="0016409B">
        <w:tc>
          <w:tcPr>
            <w:tcW w:w="3536" w:type="dxa"/>
          </w:tcPr>
          <w:p w14:paraId="5A021454"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TS.3.10.  </w:t>
            </w:r>
            <w:r w:rsidRPr="006A679C">
              <w:rPr>
                <w:rFonts w:ascii="Times New Roman" w:hAnsi="Times New Roman" w:cs="Times New Roman"/>
              </w:rPr>
              <w:t>Eğitim programında mutlaka yer alması gereken konular ve programın HUÇEP ile uyumu</w:t>
            </w:r>
          </w:p>
        </w:tc>
        <w:tc>
          <w:tcPr>
            <w:tcW w:w="825" w:type="dxa"/>
          </w:tcPr>
          <w:p w14:paraId="1CD2D2DA"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EEFC418"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2F42B0D3"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4B0F515F" w14:textId="77777777" w:rsidTr="0016409B">
        <w:tc>
          <w:tcPr>
            <w:tcW w:w="3536" w:type="dxa"/>
          </w:tcPr>
          <w:p w14:paraId="7F8CABF8" w14:textId="77777777" w:rsidR="00DD70B9" w:rsidRPr="006A679C" w:rsidRDefault="00DD70B9" w:rsidP="00DD70B9">
            <w:pPr>
              <w:tabs>
                <w:tab w:val="left" w:pos="0"/>
              </w:tabs>
              <w:rPr>
                <w:rFonts w:ascii="Times New Roman" w:hAnsi="Times New Roman" w:cs="Times New Roman"/>
                <w:b/>
                <w:strike/>
              </w:rPr>
            </w:pPr>
            <w:r w:rsidRPr="006A679C">
              <w:rPr>
                <w:rFonts w:ascii="Times New Roman" w:hAnsi="Times New Roman" w:cs="Times New Roman"/>
                <w:b/>
                <w:strike/>
              </w:rPr>
              <w:t xml:space="preserve">TS.3.11.  </w:t>
            </w:r>
            <w:r w:rsidRPr="006A679C">
              <w:rPr>
                <w:rFonts w:ascii="Times New Roman" w:hAnsi="Times New Roman" w:cs="Times New Roman"/>
                <w:strike/>
              </w:rPr>
              <w:t>Hemşirelik beceri laboratuvarları ve diğer laboratuvarların tanımlanması</w:t>
            </w:r>
            <w:r w:rsidRPr="006A679C">
              <w:rPr>
                <w:rFonts w:ascii="Times New Roman" w:hAnsi="Times New Roman" w:cs="Times New Roman"/>
                <w:b/>
                <w:strike/>
              </w:rPr>
              <w:t xml:space="preserve">  </w:t>
            </w:r>
          </w:p>
          <w:p w14:paraId="3980912C" w14:textId="351099A7" w:rsidR="00923926" w:rsidRPr="006A679C" w:rsidRDefault="00923926" w:rsidP="00DD70B9">
            <w:pPr>
              <w:tabs>
                <w:tab w:val="left" w:pos="0"/>
              </w:tabs>
              <w:rPr>
                <w:rFonts w:ascii="Times New Roman" w:eastAsia="Calibri" w:hAnsi="Times New Roman" w:cs="Times New Roman"/>
              </w:rPr>
            </w:pPr>
            <w:r w:rsidRPr="006A679C">
              <w:rPr>
                <w:rFonts w:ascii="Times New Roman" w:eastAsia="Times New Roman" w:hAnsi="Times New Roman" w:cs="Times New Roman"/>
                <w:b/>
                <w:lang w:eastAsia="tr-TR"/>
              </w:rPr>
              <w:t>TS.3.11.</w:t>
            </w:r>
            <w:r w:rsidRPr="006A679C">
              <w:rPr>
                <w:rFonts w:ascii="Times New Roman" w:eastAsia="Times New Roman" w:hAnsi="Times New Roman" w:cs="Times New Roman"/>
                <w:lang w:eastAsia="tr-TR"/>
              </w:rPr>
              <w:t xml:space="preserve"> Hemşirelik laboratuvar uygulamalarının tanımlanması  </w:t>
            </w:r>
          </w:p>
        </w:tc>
        <w:tc>
          <w:tcPr>
            <w:tcW w:w="825" w:type="dxa"/>
          </w:tcPr>
          <w:p w14:paraId="144E202D"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4351400"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534CF993"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81157A3" w14:textId="77777777" w:rsidTr="0016409B">
        <w:trPr>
          <w:trHeight w:val="342"/>
        </w:trPr>
        <w:tc>
          <w:tcPr>
            <w:tcW w:w="3536" w:type="dxa"/>
          </w:tcPr>
          <w:p w14:paraId="25B1829A"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TS.3.12.  </w:t>
            </w:r>
            <w:r w:rsidRPr="006A679C">
              <w:rPr>
                <w:rFonts w:ascii="Times New Roman" w:hAnsi="Times New Roman" w:cs="Times New Roman"/>
              </w:rPr>
              <w:t>Uygulama alanları</w:t>
            </w:r>
          </w:p>
        </w:tc>
        <w:tc>
          <w:tcPr>
            <w:tcW w:w="825" w:type="dxa"/>
          </w:tcPr>
          <w:p w14:paraId="25EC26AA"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F93FDA1"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B75FA5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46A3DA92" w14:textId="77777777" w:rsidTr="0016409B">
        <w:tc>
          <w:tcPr>
            <w:tcW w:w="3536" w:type="dxa"/>
          </w:tcPr>
          <w:p w14:paraId="6C5BCA00" w14:textId="77777777" w:rsidR="00DD70B9" w:rsidRPr="006A679C" w:rsidRDefault="00DD70B9" w:rsidP="00DD70B9">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TS.3.13. </w:t>
            </w:r>
            <w:r w:rsidRPr="006A679C">
              <w:rPr>
                <w:rFonts w:ascii="Times New Roman" w:hAnsi="Times New Roman" w:cs="Times New Roman"/>
                <w:b/>
                <w:bCs/>
              </w:rPr>
              <w:t xml:space="preserve"> </w:t>
            </w:r>
            <w:r w:rsidRPr="006A679C">
              <w:rPr>
                <w:rFonts w:ascii="Times New Roman" w:hAnsi="Times New Roman" w:cs="Times New Roman"/>
                <w:bCs/>
              </w:rPr>
              <w:t>Ölçme-değerlendirme sisteminin oluşturulması ve işletilmesi</w:t>
            </w:r>
          </w:p>
        </w:tc>
        <w:tc>
          <w:tcPr>
            <w:tcW w:w="825" w:type="dxa"/>
          </w:tcPr>
          <w:p w14:paraId="18614E46"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68049909"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36FE4A9"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58C24DD4" w14:textId="77777777" w:rsidTr="0016409B">
        <w:tc>
          <w:tcPr>
            <w:tcW w:w="3536" w:type="dxa"/>
          </w:tcPr>
          <w:p w14:paraId="1704EF34" w14:textId="77777777" w:rsidR="00DD70B9" w:rsidRPr="006A679C" w:rsidRDefault="00DD70B9" w:rsidP="00DD70B9">
            <w:pPr>
              <w:rPr>
                <w:rFonts w:ascii="Times New Roman" w:hAnsi="Times New Roman" w:cs="Times New Roman"/>
              </w:rPr>
            </w:pPr>
            <w:r w:rsidRPr="006A679C">
              <w:rPr>
                <w:rFonts w:ascii="Times New Roman" w:hAnsi="Times New Roman" w:cs="Times New Roman"/>
                <w:b/>
              </w:rPr>
              <w:t xml:space="preserve">TS.3.14.  </w:t>
            </w:r>
            <w:r w:rsidRPr="006A679C">
              <w:rPr>
                <w:rFonts w:ascii="Times New Roman" w:hAnsi="Times New Roman" w:cs="Times New Roman"/>
              </w:rPr>
              <w:t>Öğrencilerin öğrenme etkinliklerinin ölçülmesi ve değerlendirilmesi</w:t>
            </w:r>
          </w:p>
        </w:tc>
        <w:tc>
          <w:tcPr>
            <w:tcW w:w="825" w:type="dxa"/>
          </w:tcPr>
          <w:p w14:paraId="33596167"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06FA7926"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52065A48"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1F345947" w14:textId="77777777" w:rsidTr="0016409B">
        <w:tc>
          <w:tcPr>
            <w:tcW w:w="3536" w:type="dxa"/>
          </w:tcPr>
          <w:p w14:paraId="31309768" w14:textId="77777777" w:rsidR="00DD70B9" w:rsidRPr="006A679C" w:rsidRDefault="00DD70B9" w:rsidP="00DD70B9">
            <w:pPr>
              <w:tabs>
                <w:tab w:val="left" w:pos="0"/>
              </w:tabs>
              <w:rPr>
                <w:rFonts w:ascii="Times New Roman" w:eastAsia="Calibri" w:hAnsi="Times New Roman" w:cs="Times New Roman"/>
              </w:rPr>
            </w:pPr>
            <w:r w:rsidRPr="006A679C">
              <w:rPr>
                <w:rFonts w:ascii="Times New Roman" w:hAnsi="Times New Roman" w:cs="Times New Roman"/>
                <w:b/>
              </w:rPr>
              <w:t xml:space="preserve">TS.3.15.  </w:t>
            </w:r>
            <w:r w:rsidRPr="006A679C">
              <w:rPr>
                <w:rFonts w:ascii="Times New Roman" w:hAnsi="Times New Roman" w:cs="Times New Roman"/>
              </w:rPr>
              <w:t>Program değerlendirme</w:t>
            </w:r>
            <w:r w:rsidRPr="006A679C">
              <w:rPr>
                <w:rFonts w:ascii="Times New Roman" w:hAnsi="Times New Roman" w:cs="Times New Roman"/>
                <w:b/>
              </w:rPr>
              <w:t xml:space="preserve">  </w:t>
            </w:r>
          </w:p>
        </w:tc>
        <w:tc>
          <w:tcPr>
            <w:tcW w:w="825" w:type="dxa"/>
          </w:tcPr>
          <w:p w14:paraId="302D3F02"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52D6FB7A"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C7A69AA"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638A777F" w14:textId="77777777" w:rsidTr="0016409B">
        <w:tc>
          <w:tcPr>
            <w:tcW w:w="3536" w:type="dxa"/>
          </w:tcPr>
          <w:p w14:paraId="3651CD50" w14:textId="77777777" w:rsidR="00DD70B9" w:rsidRPr="006A679C" w:rsidRDefault="00DD70B9" w:rsidP="00DD70B9">
            <w:pPr>
              <w:tabs>
                <w:tab w:val="left" w:pos="0"/>
              </w:tabs>
              <w:rPr>
                <w:rFonts w:ascii="Times New Roman" w:hAnsi="Times New Roman" w:cs="Times New Roman"/>
                <w:b/>
              </w:rPr>
            </w:pPr>
            <w:r w:rsidRPr="006A679C">
              <w:rPr>
                <w:rFonts w:ascii="Times New Roman" w:hAnsi="Times New Roman" w:cs="Times New Roman"/>
                <w:b/>
              </w:rPr>
              <w:t xml:space="preserve">GS. 3.1. </w:t>
            </w:r>
            <w:r w:rsidRPr="006A679C">
              <w:rPr>
                <w:rFonts w:ascii="Times New Roman" w:hAnsi="Times New Roman" w:cs="Times New Roman"/>
              </w:rPr>
              <w:t>Öğrencilerin program dışındaki öğrenmelerinin tanınması için tanımlı süreçler</w:t>
            </w:r>
          </w:p>
        </w:tc>
        <w:tc>
          <w:tcPr>
            <w:tcW w:w="825" w:type="dxa"/>
          </w:tcPr>
          <w:p w14:paraId="7B3E4BB4" w14:textId="77777777" w:rsidR="00DD70B9" w:rsidRPr="006A679C" w:rsidRDefault="00DD70B9" w:rsidP="00E16F46">
            <w:pPr>
              <w:rPr>
                <w:rFonts w:ascii="Times New Roman" w:eastAsia="Times New Roman" w:hAnsi="Times New Roman" w:cs="Times New Roman"/>
                <w:b/>
                <w:lang w:eastAsia="tr-TR"/>
              </w:rPr>
            </w:pPr>
          </w:p>
        </w:tc>
        <w:tc>
          <w:tcPr>
            <w:tcW w:w="5103" w:type="dxa"/>
          </w:tcPr>
          <w:p w14:paraId="1FEB29D6" w14:textId="77777777" w:rsidR="00DD70B9" w:rsidRPr="006A679C" w:rsidRDefault="00DD70B9" w:rsidP="00DD70B9">
            <w:pPr>
              <w:spacing w:before="120" w:after="120"/>
              <w:rPr>
                <w:rFonts w:ascii="Times New Roman" w:eastAsia="Times New Roman" w:hAnsi="Times New Roman" w:cs="Times New Roman"/>
                <w:b/>
                <w:lang w:eastAsia="tr-TR"/>
              </w:rPr>
            </w:pPr>
          </w:p>
        </w:tc>
        <w:tc>
          <w:tcPr>
            <w:tcW w:w="4680" w:type="dxa"/>
          </w:tcPr>
          <w:p w14:paraId="1BB0AA85" w14:textId="77777777" w:rsidR="00DD70B9" w:rsidRPr="006A679C" w:rsidRDefault="00DD70B9" w:rsidP="00DD70B9">
            <w:pPr>
              <w:spacing w:before="120" w:after="120"/>
              <w:rPr>
                <w:rFonts w:ascii="Times New Roman" w:eastAsia="Times New Roman" w:hAnsi="Times New Roman" w:cs="Times New Roman"/>
                <w:b/>
                <w:lang w:eastAsia="tr-TR"/>
              </w:rPr>
            </w:pPr>
          </w:p>
        </w:tc>
      </w:tr>
      <w:tr w:rsidR="006A679C" w:rsidRPr="006A679C" w14:paraId="65CC2855" w14:textId="77777777" w:rsidTr="0016409B">
        <w:tc>
          <w:tcPr>
            <w:tcW w:w="3536" w:type="dxa"/>
            <w:shd w:val="clear" w:color="auto" w:fill="F2F2F2" w:themeFill="background1" w:themeFillShade="F2"/>
          </w:tcPr>
          <w:p w14:paraId="52173268" w14:textId="77777777" w:rsidR="004159C2" w:rsidRPr="006A679C" w:rsidRDefault="004159C2" w:rsidP="004159C2">
            <w:pPr>
              <w:tabs>
                <w:tab w:val="left" w:pos="0"/>
              </w:tabs>
              <w:rPr>
                <w:rFonts w:ascii="Times New Roman" w:eastAsia="Calibri" w:hAnsi="Times New Roman" w:cs="Times New Roman"/>
                <w:b/>
              </w:rPr>
            </w:pPr>
            <w:r w:rsidRPr="006A679C">
              <w:rPr>
                <w:rFonts w:ascii="Times New Roman" w:eastAsia="Calibri" w:hAnsi="Times New Roman" w:cs="Times New Roman"/>
                <w:b/>
              </w:rPr>
              <w:lastRenderedPageBreak/>
              <w:t xml:space="preserve">4 . </w:t>
            </w:r>
            <w:r w:rsidRPr="006A679C">
              <w:rPr>
                <w:rFonts w:ascii="Times New Roman" w:hAnsi="Times New Roman" w:cs="Times New Roman"/>
                <w:b/>
              </w:rPr>
              <w:t>ÖĞRENCİLER</w:t>
            </w:r>
          </w:p>
        </w:tc>
        <w:tc>
          <w:tcPr>
            <w:tcW w:w="825" w:type="dxa"/>
            <w:shd w:val="clear" w:color="auto" w:fill="F2F2F2" w:themeFill="background1" w:themeFillShade="F2"/>
          </w:tcPr>
          <w:p w14:paraId="5EF58F81" w14:textId="77777777" w:rsidR="004159C2" w:rsidRPr="006A679C" w:rsidRDefault="004159C2"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0D8F2BE5"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4893B679"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0685AB7" w14:textId="77777777" w:rsidTr="0016409B">
        <w:tc>
          <w:tcPr>
            <w:tcW w:w="3536" w:type="dxa"/>
          </w:tcPr>
          <w:p w14:paraId="64341FB1" w14:textId="77777777" w:rsidR="004159C2" w:rsidRPr="006A679C" w:rsidRDefault="004159C2" w:rsidP="004159C2">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TS.4.1. </w:t>
            </w:r>
            <w:r w:rsidRPr="006A679C">
              <w:rPr>
                <w:rFonts w:ascii="Times New Roman" w:hAnsi="Times New Roman" w:cs="Times New Roman"/>
              </w:rPr>
              <w:t xml:space="preserve"> Öğrenci sayısı</w:t>
            </w:r>
          </w:p>
        </w:tc>
        <w:tc>
          <w:tcPr>
            <w:tcW w:w="825" w:type="dxa"/>
          </w:tcPr>
          <w:p w14:paraId="3EB0A8D6"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1A49E3EC"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FB9A7D5"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3DFF6B3" w14:textId="77777777" w:rsidTr="0016409B">
        <w:tc>
          <w:tcPr>
            <w:tcW w:w="3536" w:type="dxa"/>
          </w:tcPr>
          <w:p w14:paraId="2E6CEB22"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 xml:space="preserve">TS.4.2.  </w:t>
            </w:r>
            <w:r w:rsidRPr="006A679C">
              <w:rPr>
                <w:rFonts w:ascii="Times New Roman" w:hAnsi="Times New Roman" w:cs="Times New Roman"/>
              </w:rPr>
              <w:t>Değişim programları</w:t>
            </w:r>
            <w:r w:rsidRPr="006A679C">
              <w:rPr>
                <w:rFonts w:ascii="Times New Roman" w:hAnsi="Times New Roman" w:cs="Times New Roman"/>
                <w:b/>
              </w:rPr>
              <w:t xml:space="preserve">  </w:t>
            </w:r>
          </w:p>
        </w:tc>
        <w:tc>
          <w:tcPr>
            <w:tcW w:w="825" w:type="dxa"/>
          </w:tcPr>
          <w:p w14:paraId="23854A39"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4B7D4280"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F6D0184"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10ADB11F" w14:textId="77777777" w:rsidTr="0016409B">
        <w:tc>
          <w:tcPr>
            <w:tcW w:w="3536" w:type="dxa"/>
          </w:tcPr>
          <w:p w14:paraId="32081163"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 xml:space="preserve">TS.4.3.  </w:t>
            </w:r>
            <w:r w:rsidRPr="006A679C">
              <w:rPr>
                <w:rFonts w:ascii="Times New Roman" w:hAnsi="Times New Roman" w:cs="Times New Roman"/>
              </w:rPr>
              <w:t>Akademik ve kariyer danışmanlık sistemi</w:t>
            </w:r>
          </w:p>
        </w:tc>
        <w:tc>
          <w:tcPr>
            <w:tcW w:w="825" w:type="dxa"/>
          </w:tcPr>
          <w:p w14:paraId="7A8FCD11"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9BAF7AA"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4BC2394"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4E89D3B" w14:textId="77777777" w:rsidTr="0016409B">
        <w:tc>
          <w:tcPr>
            <w:tcW w:w="3536" w:type="dxa"/>
          </w:tcPr>
          <w:p w14:paraId="7270A942"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TS.4.4.  </w:t>
            </w:r>
            <w:r w:rsidRPr="006A679C">
              <w:rPr>
                <w:rFonts w:ascii="Times New Roman" w:hAnsi="Times New Roman" w:cs="Times New Roman"/>
              </w:rPr>
              <w:t>Psikolojik danışmanlık ve rehberlik hizmetleri</w:t>
            </w:r>
          </w:p>
        </w:tc>
        <w:tc>
          <w:tcPr>
            <w:tcW w:w="825" w:type="dxa"/>
          </w:tcPr>
          <w:p w14:paraId="671A2F40"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293A834"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25A8B9B2"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2171B1F" w14:textId="77777777" w:rsidTr="0016409B">
        <w:tc>
          <w:tcPr>
            <w:tcW w:w="3536" w:type="dxa"/>
          </w:tcPr>
          <w:p w14:paraId="7AE4C9C8"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TS.4.5.   </w:t>
            </w:r>
            <w:r w:rsidRPr="006A679C">
              <w:rPr>
                <w:rFonts w:ascii="Times New Roman" w:hAnsi="Times New Roman" w:cs="Times New Roman"/>
              </w:rPr>
              <w:t>Eğitim programının yönetimine öğrencilerin katılımı</w:t>
            </w:r>
            <w:r w:rsidRPr="006A679C">
              <w:rPr>
                <w:rFonts w:ascii="Times New Roman" w:hAnsi="Times New Roman" w:cs="Times New Roman"/>
                <w:b/>
              </w:rPr>
              <w:t xml:space="preserve">  </w:t>
            </w:r>
          </w:p>
        </w:tc>
        <w:tc>
          <w:tcPr>
            <w:tcW w:w="825" w:type="dxa"/>
          </w:tcPr>
          <w:p w14:paraId="361DE655"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341A1B47"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689548CF"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13B2DC31" w14:textId="77777777" w:rsidTr="0016409B">
        <w:trPr>
          <w:trHeight w:val="323"/>
        </w:trPr>
        <w:tc>
          <w:tcPr>
            <w:tcW w:w="3536" w:type="dxa"/>
          </w:tcPr>
          <w:p w14:paraId="0B7839A6"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TS.4.6.  </w:t>
            </w:r>
            <w:r w:rsidRPr="006A679C">
              <w:rPr>
                <w:rFonts w:ascii="Times New Roman" w:hAnsi="Times New Roman" w:cs="Times New Roman"/>
              </w:rPr>
              <w:t>Öğrenci uyum programı</w:t>
            </w:r>
          </w:p>
        </w:tc>
        <w:tc>
          <w:tcPr>
            <w:tcW w:w="825" w:type="dxa"/>
          </w:tcPr>
          <w:p w14:paraId="1E48506D"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5742252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F978AC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174D996" w14:textId="77777777" w:rsidTr="0016409B">
        <w:tc>
          <w:tcPr>
            <w:tcW w:w="3536" w:type="dxa"/>
          </w:tcPr>
          <w:p w14:paraId="4FB6019E"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TS.4.7.  </w:t>
            </w:r>
            <w:r w:rsidRPr="006A679C">
              <w:rPr>
                <w:rFonts w:ascii="Times New Roman" w:hAnsi="Times New Roman" w:cs="Times New Roman"/>
              </w:rPr>
              <w:t>Öğrencilerin gelişimine destek sağlama</w:t>
            </w:r>
          </w:p>
        </w:tc>
        <w:tc>
          <w:tcPr>
            <w:tcW w:w="825" w:type="dxa"/>
          </w:tcPr>
          <w:p w14:paraId="1468DE9F"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16313389"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7892C3F7"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64344B78" w14:textId="77777777" w:rsidTr="0016409B">
        <w:tc>
          <w:tcPr>
            <w:tcW w:w="3536" w:type="dxa"/>
          </w:tcPr>
          <w:p w14:paraId="6ACC16E6"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GS.4.1.  </w:t>
            </w:r>
            <w:r w:rsidRPr="006A679C">
              <w:rPr>
                <w:rFonts w:ascii="Times New Roman" w:hAnsi="Times New Roman" w:cs="Times New Roman"/>
              </w:rPr>
              <w:t>Akran yönderlik (mentorluk) sistemi</w:t>
            </w:r>
          </w:p>
        </w:tc>
        <w:tc>
          <w:tcPr>
            <w:tcW w:w="825" w:type="dxa"/>
          </w:tcPr>
          <w:p w14:paraId="3297535E"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2660082"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4E2E606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B56040A" w14:textId="77777777" w:rsidTr="0016409B">
        <w:tc>
          <w:tcPr>
            <w:tcW w:w="3536" w:type="dxa"/>
            <w:shd w:val="clear" w:color="auto" w:fill="F2F2F2" w:themeFill="background1" w:themeFillShade="F2"/>
          </w:tcPr>
          <w:p w14:paraId="45401974" w14:textId="77777777" w:rsidR="004159C2" w:rsidRPr="006A679C" w:rsidRDefault="004159C2" w:rsidP="004159C2">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5. </w:t>
            </w:r>
            <w:r w:rsidRPr="006A679C">
              <w:rPr>
                <w:rFonts w:ascii="Times New Roman" w:hAnsi="Times New Roman" w:cs="Times New Roman"/>
                <w:b/>
              </w:rPr>
              <w:t>ÖĞRETİM ELEMANLARI</w:t>
            </w:r>
          </w:p>
        </w:tc>
        <w:tc>
          <w:tcPr>
            <w:tcW w:w="825" w:type="dxa"/>
            <w:shd w:val="clear" w:color="auto" w:fill="F2F2F2" w:themeFill="background1" w:themeFillShade="F2"/>
          </w:tcPr>
          <w:p w14:paraId="471D4F55" w14:textId="77777777" w:rsidR="004159C2" w:rsidRPr="006A679C" w:rsidRDefault="004159C2"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4A7941B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28DA575B"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815BAE0" w14:textId="77777777" w:rsidTr="0016409B">
        <w:tc>
          <w:tcPr>
            <w:tcW w:w="3536" w:type="dxa"/>
          </w:tcPr>
          <w:p w14:paraId="0DE5E680" w14:textId="77777777" w:rsidR="004159C2" w:rsidRPr="006A679C" w:rsidRDefault="004159C2" w:rsidP="004159C2">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TS.5.1. </w:t>
            </w:r>
            <w:r w:rsidRPr="006A679C">
              <w:rPr>
                <w:rFonts w:ascii="Times New Roman" w:hAnsi="Times New Roman" w:cs="Times New Roman"/>
              </w:rPr>
              <w:t>Öğretim elemanı kadro politikası</w:t>
            </w:r>
          </w:p>
        </w:tc>
        <w:tc>
          <w:tcPr>
            <w:tcW w:w="825" w:type="dxa"/>
          </w:tcPr>
          <w:p w14:paraId="47C8816F"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21A5D5B"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787C6AAF"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2978A4BA" w14:textId="77777777" w:rsidTr="0016409B">
        <w:tc>
          <w:tcPr>
            <w:tcW w:w="3536" w:type="dxa"/>
          </w:tcPr>
          <w:p w14:paraId="54AF1497"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 xml:space="preserve">TS.5.2. </w:t>
            </w:r>
            <w:r w:rsidRPr="006A679C">
              <w:rPr>
                <w:rFonts w:ascii="Times New Roman" w:hAnsi="Times New Roman" w:cs="Times New Roman"/>
              </w:rPr>
              <w:t>Öğretim elemanı uyum programı</w:t>
            </w:r>
          </w:p>
        </w:tc>
        <w:tc>
          <w:tcPr>
            <w:tcW w:w="825" w:type="dxa"/>
          </w:tcPr>
          <w:p w14:paraId="5BB5D04D"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690505F1"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00C1E4F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65A8F77C" w14:textId="77777777" w:rsidTr="0016409B">
        <w:tc>
          <w:tcPr>
            <w:tcW w:w="3536" w:type="dxa"/>
          </w:tcPr>
          <w:p w14:paraId="14544FBC"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 xml:space="preserve">TS.5.3. </w:t>
            </w:r>
            <w:r w:rsidRPr="006A679C">
              <w:rPr>
                <w:rFonts w:ascii="Times New Roman" w:hAnsi="Times New Roman" w:cs="Times New Roman"/>
              </w:rPr>
              <w:t>Öğretim elemanı gelişimi</w:t>
            </w:r>
          </w:p>
        </w:tc>
        <w:tc>
          <w:tcPr>
            <w:tcW w:w="825" w:type="dxa"/>
          </w:tcPr>
          <w:p w14:paraId="0183AE50"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33C2E81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574DFB27"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92423CA" w14:textId="77777777" w:rsidTr="0016409B">
        <w:tc>
          <w:tcPr>
            <w:tcW w:w="3536" w:type="dxa"/>
          </w:tcPr>
          <w:p w14:paraId="1E2B349A"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TS.5.4. </w:t>
            </w:r>
            <w:r w:rsidRPr="006A679C">
              <w:rPr>
                <w:rFonts w:ascii="Times New Roman" w:hAnsi="Times New Roman" w:cs="Times New Roman"/>
              </w:rPr>
              <w:t>Öğretim elemanı performans değerlendirmesi</w:t>
            </w:r>
          </w:p>
        </w:tc>
        <w:tc>
          <w:tcPr>
            <w:tcW w:w="825" w:type="dxa"/>
          </w:tcPr>
          <w:p w14:paraId="7A8DC8A4"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2C572D78"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27783208"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3D8C880" w14:textId="77777777" w:rsidTr="0016409B">
        <w:tc>
          <w:tcPr>
            <w:tcW w:w="3536" w:type="dxa"/>
          </w:tcPr>
          <w:p w14:paraId="0A7DCFC8"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TS.5.5. </w:t>
            </w:r>
            <w:r w:rsidRPr="006A679C">
              <w:rPr>
                <w:rFonts w:ascii="Times New Roman" w:hAnsi="Times New Roman" w:cs="Times New Roman"/>
              </w:rPr>
              <w:t>Öğretim elemanı eğitici eğitimi programı</w:t>
            </w:r>
          </w:p>
        </w:tc>
        <w:tc>
          <w:tcPr>
            <w:tcW w:w="825" w:type="dxa"/>
          </w:tcPr>
          <w:p w14:paraId="1798E581"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5FA94207"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7B570146"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0FBEED25" w14:textId="77777777" w:rsidTr="0016409B">
        <w:tc>
          <w:tcPr>
            <w:tcW w:w="3536" w:type="dxa"/>
            <w:shd w:val="clear" w:color="auto" w:fill="F2F2F2" w:themeFill="background1" w:themeFillShade="F2"/>
          </w:tcPr>
          <w:p w14:paraId="3E90A9E5" w14:textId="77777777" w:rsidR="004159C2" w:rsidRPr="006A679C" w:rsidRDefault="004159C2" w:rsidP="004159C2">
            <w:pPr>
              <w:tabs>
                <w:tab w:val="left" w:pos="0"/>
              </w:tabs>
              <w:rPr>
                <w:rFonts w:ascii="Times New Roman" w:eastAsia="Calibri" w:hAnsi="Times New Roman" w:cs="Times New Roman"/>
                <w:b/>
              </w:rPr>
            </w:pPr>
            <w:r w:rsidRPr="006A679C">
              <w:rPr>
                <w:rFonts w:ascii="Times New Roman" w:eastAsia="Calibri" w:hAnsi="Times New Roman" w:cs="Times New Roman"/>
                <w:b/>
              </w:rPr>
              <w:t xml:space="preserve">6. </w:t>
            </w:r>
            <w:r w:rsidRPr="006A679C">
              <w:rPr>
                <w:rFonts w:ascii="Times New Roman" w:hAnsi="Times New Roman" w:cs="Times New Roman"/>
                <w:b/>
              </w:rPr>
              <w:t>EĞİTİM YÖNETİMİ</w:t>
            </w:r>
          </w:p>
        </w:tc>
        <w:tc>
          <w:tcPr>
            <w:tcW w:w="825" w:type="dxa"/>
            <w:shd w:val="clear" w:color="auto" w:fill="F2F2F2" w:themeFill="background1" w:themeFillShade="F2"/>
          </w:tcPr>
          <w:p w14:paraId="4ED29666" w14:textId="77777777" w:rsidR="004159C2" w:rsidRPr="006A679C" w:rsidRDefault="004159C2"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FE0A995"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68D6B3DC"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C6AEC15" w14:textId="77777777" w:rsidTr="0016409B">
        <w:tc>
          <w:tcPr>
            <w:tcW w:w="3536" w:type="dxa"/>
          </w:tcPr>
          <w:p w14:paraId="2A9C5F56" w14:textId="77777777" w:rsidR="004159C2" w:rsidRPr="006A679C" w:rsidRDefault="004159C2" w:rsidP="004159C2">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TS.6.1. </w:t>
            </w:r>
            <w:r w:rsidRPr="006A679C">
              <w:rPr>
                <w:rFonts w:ascii="Times New Roman" w:hAnsi="Times New Roman" w:cs="Times New Roman"/>
              </w:rPr>
              <w:t>Yönetim sistemi</w:t>
            </w:r>
          </w:p>
        </w:tc>
        <w:tc>
          <w:tcPr>
            <w:tcW w:w="825" w:type="dxa"/>
          </w:tcPr>
          <w:p w14:paraId="4C02373D"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0C0E0691"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11E8F44"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901DD7D" w14:textId="77777777" w:rsidTr="0016409B">
        <w:tc>
          <w:tcPr>
            <w:tcW w:w="3536" w:type="dxa"/>
          </w:tcPr>
          <w:p w14:paraId="0CEFCD4E"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t xml:space="preserve">TS.6.2. </w:t>
            </w:r>
            <w:r w:rsidRPr="006A679C">
              <w:rPr>
                <w:rFonts w:ascii="Times New Roman" w:hAnsi="Times New Roman" w:cs="Times New Roman"/>
              </w:rPr>
              <w:t>Yönetim kadrosu (Üst yönetici ve yardımcı yöneticiler)</w:t>
            </w:r>
          </w:p>
        </w:tc>
        <w:tc>
          <w:tcPr>
            <w:tcW w:w="825" w:type="dxa"/>
          </w:tcPr>
          <w:p w14:paraId="66A3DD7C"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3774C812"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62C3535"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0CFC376C" w14:textId="77777777" w:rsidTr="0016409B">
        <w:tc>
          <w:tcPr>
            <w:tcW w:w="3536" w:type="dxa"/>
          </w:tcPr>
          <w:p w14:paraId="179AD6D6" w14:textId="77777777" w:rsidR="004159C2" w:rsidRPr="006A679C" w:rsidRDefault="004159C2" w:rsidP="004159C2">
            <w:pPr>
              <w:tabs>
                <w:tab w:val="left" w:pos="0"/>
              </w:tabs>
              <w:rPr>
                <w:rFonts w:ascii="Times New Roman" w:eastAsia="Calibri" w:hAnsi="Times New Roman" w:cs="Times New Roman"/>
              </w:rPr>
            </w:pPr>
            <w:r w:rsidRPr="006A679C">
              <w:rPr>
                <w:rFonts w:ascii="Times New Roman" w:hAnsi="Times New Roman" w:cs="Times New Roman"/>
                <w:b/>
              </w:rPr>
              <w:lastRenderedPageBreak/>
              <w:t xml:space="preserve">TS.6.3. </w:t>
            </w:r>
            <w:r w:rsidRPr="006A679C">
              <w:rPr>
                <w:rFonts w:ascii="Times New Roman" w:hAnsi="Times New Roman" w:cs="Times New Roman"/>
              </w:rPr>
              <w:t>Finansal kaynakların yönetimi</w:t>
            </w:r>
          </w:p>
        </w:tc>
        <w:tc>
          <w:tcPr>
            <w:tcW w:w="825" w:type="dxa"/>
          </w:tcPr>
          <w:p w14:paraId="2A307BBA"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210759F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32128EC7"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772C6DC" w14:textId="77777777" w:rsidTr="0016409B">
        <w:tc>
          <w:tcPr>
            <w:tcW w:w="3536" w:type="dxa"/>
          </w:tcPr>
          <w:p w14:paraId="42E6D684"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TS.6.4</w:t>
            </w:r>
            <w:r w:rsidRPr="006A679C">
              <w:rPr>
                <w:rFonts w:ascii="Times New Roman" w:hAnsi="Times New Roman" w:cs="Times New Roman"/>
              </w:rPr>
              <w:t>. Uygulama yapılan kuruluşlar ile iş birliği</w:t>
            </w:r>
          </w:p>
        </w:tc>
        <w:tc>
          <w:tcPr>
            <w:tcW w:w="825" w:type="dxa"/>
          </w:tcPr>
          <w:p w14:paraId="2CC06D35"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6D2A4944"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0A49ACB1"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4F61F8FA" w14:textId="77777777" w:rsidTr="0016409B">
        <w:tc>
          <w:tcPr>
            <w:tcW w:w="3536" w:type="dxa"/>
          </w:tcPr>
          <w:p w14:paraId="1943C77B"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TS.6.5. </w:t>
            </w:r>
            <w:r w:rsidRPr="006A679C">
              <w:rPr>
                <w:rFonts w:ascii="Times New Roman" w:hAnsi="Times New Roman" w:cs="Times New Roman"/>
              </w:rPr>
              <w:t>Doküman ve/veya bilgi yönetim sistemi</w:t>
            </w:r>
            <w:r w:rsidRPr="006A679C">
              <w:rPr>
                <w:rFonts w:ascii="Times New Roman" w:hAnsi="Times New Roman" w:cs="Times New Roman"/>
                <w:b/>
              </w:rPr>
              <w:t xml:space="preserve">   </w:t>
            </w:r>
          </w:p>
        </w:tc>
        <w:tc>
          <w:tcPr>
            <w:tcW w:w="825" w:type="dxa"/>
          </w:tcPr>
          <w:p w14:paraId="58488031"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706AAEB7"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47BD974B"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5CCBB0A7" w14:textId="77777777" w:rsidTr="0016409B">
        <w:trPr>
          <w:trHeight w:val="383"/>
        </w:trPr>
        <w:tc>
          <w:tcPr>
            <w:tcW w:w="3536" w:type="dxa"/>
          </w:tcPr>
          <w:p w14:paraId="7C997BC3"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TS.6.6. </w:t>
            </w:r>
            <w:r w:rsidRPr="006A679C">
              <w:rPr>
                <w:rFonts w:ascii="Times New Roman" w:hAnsi="Times New Roman" w:cs="Times New Roman"/>
              </w:rPr>
              <w:t>Risk yönetimi</w:t>
            </w:r>
          </w:p>
        </w:tc>
        <w:tc>
          <w:tcPr>
            <w:tcW w:w="825" w:type="dxa"/>
          </w:tcPr>
          <w:p w14:paraId="272DEC17"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27C6F8C3"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1742127B"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3D2E2159" w14:textId="77777777" w:rsidTr="0016409B">
        <w:tc>
          <w:tcPr>
            <w:tcW w:w="3536" w:type="dxa"/>
          </w:tcPr>
          <w:p w14:paraId="0D44EACF" w14:textId="77777777" w:rsidR="004159C2" w:rsidRPr="006A679C" w:rsidRDefault="004159C2" w:rsidP="004159C2">
            <w:pPr>
              <w:tabs>
                <w:tab w:val="left" w:pos="0"/>
              </w:tabs>
              <w:rPr>
                <w:rFonts w:ascii="Times New Roman" w:hAnsi="Times New Roman" w:cs="Times New Roman"/>
                <w:b/>
              </w:rPr>
            </w:pPr>
            <w:r w:rsidRPr="006A679C">
              <w:rPr>
                <w:rFonts w:ascii="Times New Roman" w:hAnsi="Times New Roman" w:cs="Times New Roman"/>
                <w:b/>
              </w:rPr>
              <w:t xml:space="preserve">GS.6.1. </w:t>
            </w:r>
            <w:r w:rsidRPr="006A679C">
              <w:rPr>
                <w:rFonts w:ascii="Times New Roman" w:hAnsi="Times New Roman" w:cs="Times New Roman"/>
              </w:rPr>
              <w:t>Öğrenme ve öğretme destek sistemi</w:t>
            </w:r>
          </w:p>
        </w:tc>
        <w:tc>
          <w:tcPr>
            <w:tcW w:w="825" w:type="dxa"/>
          </w:tcPr>
          <w:p w14:paraId="27F0CF82" w14:textId="77777777" w:rsidR="004159C2" w:rsidRPr="006A679C" w:rsidRDefault="004159C2" w:rsidP="00E16F46">
            <w:pPr>
              <w:rPr>
                <w:rFonts w:ascii="Times New Roman" w:eastAsia="Times New Roman" w:hAnsi="Times New Roman" w:cs="Times New Roman"/>
                <w:b/>
                <w:lang w:eastAsia="tr-TR"/>
              </w:rPr>
            </w:pPr>
          </w:p>
        </w:tc>
        <w:tc>
          <w:tcPr>
            <w:tcW w:w="5103" w:type="dxa"/>
          </w:tcPr>
          <w:p w14:paraId="5C556C91" w14:textId="77777777" w:rsidR="004159C2" w:rsidRPr="006A679C" w:rsidRDefault="004159C2" w:rsidP="004159C2">
            <w:pPr>
              <w:spacing w:before="120" w:after="120"/>
              <w:rPr>
                <w:rFonts w:ascii="Times New Roman" w:eastAsia="Times New Roman" w:hAnsi="Times New Roman" w:cs="Times New Roman"/>
                <w:b/>
                <w:lang w:eastAsia="tr-TR"/>
              </w:rPr>
            </w:pPr>
          </w:p>
        </w:tc>
        <w:tc>
          <w:tcPr>
            <w:tcW w:w="4680" w:type="dxa"/>
          </w:tcPr>
          <w:p w14:paraId="5432D54F" w14:textId="77777777" w:rsidR="004159C2" w:rsidRPr="006A679C" w:rsidRDefault="004159C2" w:rsidP="004159C2">
            <w:pPr>
              <w:spacing w:before="120" w:after="120"/>
              <w:rPr>
                <w:rFonts w:ascii="Times New Roman" w:eastAsia="Times New Roman" w:hAnsi="Times New Roman" w:cs="Times New Roman"/>
                <w:b/>
                <w:lang w:eastAsia="tr-TR"/>
              </w:rPr>
            </w:pPr>
          </w:p>
        </w:tc>
      </w:tr>
      <w:tr w:rsidR="006A679C" w:rsidRPr="006A679C" w14:paraId="1A5F3F64" w14:textId="77777777" w:rsidTr="0016409B">
        <w:tc>
          <w:tcPr>
            <w:tcW w:w="3536" w:type="dxa"/>
            <w:shd w:val="clear" w:color="auto" w:fill="F2F2F2" w:themeFill="background1" w:themeFillShade="F2"/>
          </w:tcPr>
          <w:p w14:paraId="2DC23185" w14:textId="77777777" w:rsidR="005A568C" w:rsidRPr="006A679C" w:rsidRDefault="005A568C" w:rsidP="005A568C">
            <w:pPr>
              <w:keepNext/>
              <w:keepLines/>
              <w:spacing w:after="1"/>
              <w:ind w:left="-4" w:right="-277"/>
              <w:outlineLvl w:val="1"/>
              <w:rPr>
                <w:rFonts w:ascii="Times New Roman" w:hAnsi="Times New Roman" w:cs="Times New Roman"/>
                <w:b/>
              </w:rPr>
            </w:pPr>
            <w:r w:rsidRPr="006A679C">
              <w:rPr>
                <w:rFonts w:ascii="Times New Roman" w:eastAsia="Calibri" w:hAnsi="Times New Roman" w:cs="Times New Roman"/>
                <w:b/>
              </w:rPr>
              <w:t xml:space="preserve">7. </w:t>
            </w:r>
            <w:r w:rsidRPr="006A679C">
              <w:rPr>
                <w:rFonts w:ascii="Times New Roman" w:hAnsi="Times New Roman" w:cs="Times New Roman"/>
                <w:b/>
              </w:rPr>
              <w:t xml:space="preserve"> FİZİKSEL ALTYAPI </w:t>
            </w:r>
          </w:p>
          <w:p w14:paraId="0DF27B29" w14:textId="77777777" w:rsidR="005A568C" w:rsidRPr="006A679C" w:rsidRDefault="005A568C" w:rsidP="005A568C">
            <w:pPr>
              <w:tabs>
                <w:tab w:val="left" w:pos="0"/>
              </w:tabs>
              <w:rPr>
                <w:rFonts w:ascii="Times New Roman" w:eastAsia="Calibri" w:hAnsi="Times New Roman" w:cs="Times New Roman"/>
                <w:b/>
              </w:rPr>
            </w:pPr>
          </w:p>
        </w:tc>
        <w:tc>
          <w:tcPr>
            <w:tcW w:w="825" w:type="dxa"/>
            <w:shd w:val="clear" w:color="auto" w:fill="F2F2F2" w:themeFill="background1" w:themeFillShade="F2"/>
          </w:tcPr>
          <w:p w14:paraId="2A6B7E15" w14:textId="77777777" w:rsidR="005A568C" w:rsidRPr="006A679C" w:rsidRDefault="005A568C"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78D0A938"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77F8AF05"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68F1DA83" w14:textId="77777777" w:rsidTr="0016409B">
        <w:tc>
          <w:tcPr>
            <w:tcW w:w="3536" w:type="dxa"/>
          </w:tcPr>
          <w:p w14:paraId="530F9A72" w14:textId="77777777" w:rsidR="005A568C" w:rsidRPr="006A679C" w:rsidRDefault="005A568C" w:rsidP="005A568C">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TS.7.1. </w:t>
            </w:r>
            <w:r w:rsidRPr="006A679C">
              <w:rPr>
                <w:rFonts w:ascii="Times New Roman" w:hAnsi="Times New Roman" w:cs="Times New Roman"/>
              </w:rPr>
              <w:t xml:space="preserve"> Fiziki yapı</w:t>
            </w:r>
          </w:p>
        </w:tc>
        <w:tc>
          <w:tcPr>
            <w:tcW w:w="825" w:type="dxa"/>
          </w:tcPr>
          <w:p w14:paraId="18A4ED52"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0A311778"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185DFE4F"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0CD0CBC2" w14:textId="77777777" w:rsidTr="0016409B">
        <w:tc>
          <w:tcPr>
            <w:tcW w:w="3536" w:type="dxa"/>
          </w:tcPr>
          <w:p w14:paraId="2158CE2D" w14:textId="77777777" w:rsidR="005A568C" w:rsidRPr="006A679C" w:rsidRDefault="005A568C" w:rsidP="005A568C">
            <w:pPr>
              <w:tabs>
                <w:tab w:val="left" w:pos="0"/>
              </w:tabs>
              <w:rPr>
                <w:rFonts w:ascii="Times New Roman" w:eastAsia="Calibri" w:hAnsi="Times New Roman" w:cs="Times New Roman"/>
              </w:rPr>
            </w:pPr>
            <w:r w:rsidRPr="006A679C">
              <w:rPr>
                <w:rFonts w:ascii="Times New Roman" w:hAnsi="Times New Roman" w:cs="Times New Roman"/>
                <w:b/>
              </w:rPr>
              <w:t xml:space="preserve">TS.7.2.  </w:t>
            </w:r>
            <w:r w:rsidRPr="006A679C">
              <w:rPr>
                <w:rFonts w:ascii="Times New Roman" w:hAnsi="Times New Roman" w:cs="Times New Roman"/>
              </w:rPr>
              <w:t>Araç-gereçler</w:t>
            </w:r>
          </w:p>
        </w:tc>
        <w:tc>
          <w:tcPr>
            <w:tcW w:w="825" w:type="dxa"/>
          </w:tcPr>
          <w:p w14:paraId="66EA4E1E"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45C3B076"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7F55775B"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57D25F24" w14:textId="77777777" w:rsidTr="0016409B">
        <w:tc>
          <w:tcPr>
            <w:tcW w:w="3536" w:type="dxa"/>
          </w:tcPr>
          <w:p w14:paraId="412581F5" w14:textId="77777777" w:rsidR="005A568C" w:rsidRPr="006A679C" w:rsidRDefault="005A568C" w:rsidP="005A568C">
            <w:pPr>
              <w:tabs>
                <w:tab w:val="left" w:pos="0"/>
              </w:tabs>
              <w:rPr>
                <w:rFonts w:ascii="Times New Roman" w:eastAsia="Calibri" w:hAnsi="Times New Roman" w:cs="Times New Roman"/>
              </w:rPr>
            </w:pPr>
            <w:r w:rsidRPr="006A679C">
              <w:rPr>
                <w:rFonts w:ascii="Times New Roman" w:hAnsi="Times New Roman" w:cs="Times New Roman"/>
                <w:b/>
              </w:rPr>
              <w:t xml:space="preserve">TS.7.3. </w:t>
            </w:r>
            <w:r w:rsidRPr="006A679C">
              <w:rPr>
                <w:rFonts w:ascii="Times New Roman" w:hAnsi="Times New Roman" w:cs="Times New Roman"/>
              </w:rPr>
              <w:t>Kütüphane</w:t>
            </w:r>
          </w:p>
        </w:tc>
        <w:tc>
          <w:tcPr>
            <w:tcW w:w="825" w:type="dxa"/>
          </w:tcPr>
          <w:p w14:paraId="56F75B7C"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6A7D88D3"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6CF6EC41"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7226042B" w14:textId="77777777" w:rsidTr="0016409B">
        <w:tc>
          <w:tcPr>
            <w:tcW w:w="3536" w:type="dxa"/>
          </w:tcPr>
          <w:p w14:paraId="3C98C6B7" w14:textId="77777777" w:rsidR="005A568C" w:rsidRPr="006A679C" w:rsidRDefault="005A568C" w:rsidP="005A568C">
            <w:pPr>
              <w:tabs>
                <w:tab w:val="left" w:pos="0"/>
              </w:tabs>
              <w:rPr>
                <w:rFonts w:ascii="Times New Roman" w:hAnsi="Times New Roman" w:cs="Times New Roman"/>
                <w:b/>
              </w:rPr>
            </w:pPr>
            <w:r w:rsidRPr="006A679C">
              <w:rPr>
                <w:rFonts w:ascii="Times New Roman" w:hAnsi="Times New Roman" w:cs="Times New Roman"/>
                <w:b/>
              </w:rPr>
              <w:t xml:space="preserve">TS.7.4. </w:t>
            </w:r>
            <w:r w:rsidRPr="006A679C">
              <w:rPr>
                <w:rFonts w:ascii="Times New Roman" w:hAnsi="Times New Roman" w:cs="Times New Roman"/>
              </w:rPr>
              <w:t>Klinik ve laboratuvar uygulama alanları</w:t>
            </w:r>
          </w:p>
        </w:tc>
        <w:tc>
          <w:tcPr>
            <w:tcW w:w="825" w:type="dxa"/>
          </w:tcPr>
          <w:p w14:paraId="4C0C1DC4"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07DEC664"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086DAA2C"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0DC30B00" w14:textId="77777777" w:rsidTr="0016409B">
        <w:tc>
          <w:tcPr>
            <w:tcW w:w="3536" w:type="dxa"/>
          </w:tcPr>
          <w:p w14:paraId="377AC994" w14:textId="77777777" w:rsidR="005A568C" w:rsidRPr="006A679C" w:rsidRDefault="005A568C" w:rsidP="005A568C">
            <w:pPr>
              <w:tabs>
                <w:tab w:val="left" w:pos="0"/>
              </w:tabs>
              <w:rPr>
                <w:rFonts w:ascii="Times New Roman" w:hAnsi="Times New Roman" w:cs="Times New Roman"/>
                <w:b/>
              </w:rPr>
            </w:pPr>
            <w:r w:rsidRPr="006A679C">
              <w:rPr>
                <w:rFonts w:ascii="Times New Roman" w:hAnsi="Times New Roman" w:cs="Times New Roman"/>
                <w:b/>
              </w:rPr>
              <w:t xml:space="preserve">GS.7.1. </w:t>
            </w:r>
            <w:r w:rsidRPr="006A679C">
              <w:rPr>
                <w:rFonts w:ascii="Times New Roman" w:hAnsi="Times New Roman" w:cs="Times New Roman"/>
              </w:rPr>
              <w:t>Dinlenme-sosyal etkinlik alanları</w:t>
            </w:r>
          </w:p>
        </w:tc>
        <w:tc>
          <w:tcPr>
            <w:tcW w:w="825" w:type="dxa"/>
          </w:tcPr>
          <w:p w14:paraId="7C93F23A"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52C09581"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41344836"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4F1A0161" w14:textId="77777777" w:rsidTr="0016409B">
        <w:tc>
          <w:tcPr>
            <w:tcW w:w="3536" w:type="dxa"/>
            <w:shd w:val="clear" w:color="auto" w:fill="F2F2F2" w:themeFill="background1" w:themeFillShade="F2"/>
          </w:tcPr>
          <w:p w14:paraId="0E89A824" w14:textId="07E4765F" w:rsidR="005A568C" w:rsidRPr="006A679C" w:rsidRDefault="005A568C" w:rsidP="005A568C">
            <w:pPr>
              <w:tabs>
                <w:tab w:val="left" w:pos="0"/>
              </w:tabs>
              <w:rPr>
                <w:rFonts w:ascii="Times New Roman" w:eastAsia="Calibri" w:hAnsi="Times New Roman" w:cs="Times New Roman"/>
                <w:b/>
              </w:rPr>
            </w:pPr>
            <w:r w:rsidRPr="006A679C">
              <w:rPr>
                <w:rFonts w:ascii="Times New Roman" w:eastAsia="Calibri" w:hAnsi="Times New Roman" w:cs="Times New Roman"/>
                <w:b/>
              </w:rPr>
              <w:t>8</w:t>
            </w:r>
            <w:r w:rsidRPr="006A679C">
              <w:rPr>
                <w:rFonts w:ascii="Times New Roman" w:eastAsia="Calibri" w:hAnsi="Times New Roman" w:cs="Times New Roman"/>
                <w:b/>
                <w:shd w:val="clear" w:color="auto" w:fill="F2F2F2" w:themeFill="background1" w:themeFillShade="F2"/>
              </w:rPr>
              <w:t xml:space="preserve">. </w:t>
            </w:r>
            <w:r w:rsidRPr="006A679C">
              <w:rPr>
                <w:rFonts w:ascii="Times New Roman" w:hAnsi="Times New Roman" w:cs="Times New Roman"/>
                <w:b/>
                <w:shd w:val="clear" w:color="auto" w:fill="F2F2F2" w:themeFill="background1" w:themeFillShade="F2"/>
              </w:rPr>
              <w:t xml:space="preserve"> SÜREKLİ</w:t>
            </w:r>
            <w:r w:rsidR="00A57162" w:rsidRPr="006A679C">
              <w:rPr>
                <w:rFonts w:ascii="Times New Roman" w:hAnsi="Times New Roman" w:cs="Times New Roman"/>
                <w:b/>
                <w:shd w:val="clear" w:color="auto" w:fill="F2F2F2" w:themeFill="background1" w:themeFillShade="F2"/>
              </w:rPr>
              <w:t xml:space="preserve"> </w:t>
            </w:r>
            <w:r w:rsidR="00DC682C" w:rsidRPr="006A679C">
              <w:rPr>
                <w:rFonts w:ascii="Times New Roman" w:hAnsi="Times New Roman" w:cs="Times New Roman"/>
                <w:b/>
                <w:shd w:val="clear" w:color="auto" w:fill="F2F2F2" w:themeFill="background1" w:themeFillShade="F2"/>
              </w:rPr>
              <w:t xml:space="preserve"> </w:t>
            </w:r>
            <w:r w:rsidRPr="006A679C">
              <w:rPr>
                <w:rFonts w:ascii="Times New Roman" w:hAnsi="Times New Roman" w:cs="Times New Roman"/>
                <w:b/>
                <w:shd w:val="clear" w:color="auto" w:fill="F2F2F2" w:themeFill="background1" w:themeFillShade="F2"/>
              </w:rPr>
              <w:t>İYİLEŞTİRME</w:t>
            </w:r>
            <w:r w:rsidRPr="006A679C">
              <w:rPr>
                <w:rFonts w:ascii="Times New Roman" w:hAnsi="Times New Roman" w:cs="Times New Roman"/>
                <w:b/>
              </w:rPr>
              <w:t xml:space="preserve">  </w:t>
            </w:r>
          </w:p>
        </w:tc>
        <w:tc>
          <w:tcPr>
            <w:tcW w:w="825" w:type="dxa"/>
            <w:shd w:val="clear" w:color="auto" w:fill="F2F2F2" w:themeFill="background1" w:themeFillShade="F2"/>
          </w:tcPr>
          <w:p w14:paraId="520415D7" w14:textId="77777777" w:rsidR="005A568C" w:rsidRPr="006A679C" w:rsidRDefault="005A568C" w:rsidP="00E16F46">
            <w:pPr>
              <w:rPr>
                <w:rFonts w:ascii="Times New Roman" w:eastAsia="Times New Roman" w:hAnsi="Times New Roman" w:cs="Times New Roman"/>
                <w:b/>
                <w:lang w:eastAsia="tr-TR"/>
              </w:rPr>
            </w:pPr>
          </w:p>
        </w:tc>
        <w:tc>
          <w:tcPr>
            <w:tcW w:w="5103" w:type="dxa"/>
            <w:shd w:val="clear" w:color="auto" w:fill="F2F2F2" w:themeFill="background1" w:themeFillShade="F2"/>
          </w:tcPr>
          <w:p w14:paraId="01C6ABC1"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shd w:val="clear" w:color="auto" w:fill="F2F2F2" w:themeFill="background1" w:themeFillShade="F2"/>
          </w:tcPr>
          <w:p w14:paraId="3DB7CC00"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5876F6EC" w14:textId="77777777" w:rsidTr="0016409B">
        <w:tc>
          <w:tcPr>
            <w:tcW w:w="3536" w:type="dxa"/>
          </w:tcPr>
          <w:p w14:paraId="33B3CDDD" w14:textId="77777777" w:rsidR="005A568C" w:rsidRPr="006A679C" w:rsidRDefault="005A568C" w:rsidP="005A568C">
            <w:pPr>
              <w:spacing w:line="268" w:lineRule="auto"/>
              <w:ind w:left="10" w:right="275" w:hanging="10"/>
              <w:rPr>
                <w:rFonts w:ascii="Times New Roman" w:hAnsi="Times New Roman" w:cs="Times New Roman"/>
                <w:b/>
              </w:rPr>
            </w:pPr>
            <w:r w:rsidRPr="006A679C">
              <w:rPr>
                <w:rFonts w:ascii="Times New Roman" w:hAnsi="Times New Roman" w:cs="Times New Roman"/>
                <w:b/>
              </w:rPr>
              <w:t xml:space="preserve">TS.8.1. </w:t>
            </w:r>
            <w:r w:rsidRPr="006A679C">
              <w:rPr>
                <w:rFonts w:ascii="Times New Roman" w:hAnsi="Times New Roman" w:cs="Times New Roman"/>
              </w:rPr>
              <w:t>Değerlendirme ve sürekli iyileştirme çalışmaları</w:t>
            </w:r>
          </w:p>
        </w:tc>
        <w:tc>
          <w:tcPr>
            <w:tcW w:w="825" w:type="dxa"/>
          </w:tcPr>
          <w:p w14:paraId="13ED7925"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184D3C76"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6615414C" w14:textId="77777777" w:rsidR="005A568C" w:rsidRPr="006A679C" w:rsidRDefault="005A568C" w:rsidP="005A568C">
            <w:pPr>
              <w:spacing w:before="120" w:after="120"/>
              <w:rPr>
                <w:rFonts w:ascii="Times New Roman" w:eastAsia="Times New Roman" w:hAnsi="Times New Roman" w:cs="Times New Roman"/>
                <w:b/>
                <w:lang w:eastAsia="tr-TR"/>
              </w:rPr>
            </w:pPr>
          </w:p>
        </w:tc>
      </w:tr>
      <w:tr w:rsidR="006A679C" w:rsidRPr="006A679C" w14:paraId="30C5F5EB" w14:textId="77777777" w:rsidTr="0016409B">
        <w:tc>
          <w:tcPr>
            <w:tcW w:w="3536" w:type="dxa"/>
          </w:tcPr>
          <w:p w14:paraId="66EB8E4E" w14:textId="77777777" w:rsidR="005A568C" w:rsidRPr="006A679C" w:rsidRDefault="005A568C" w:rsidP="005A568C">
            <w:pPr>
              <w:tabs>
                <w:tab w:val="left" w:pos="0"/>
              </w:tabs>
              <w:rPr>
                <w:rFonts w:ascii="Times New Roman" w:eastAsia="Calibri" w:hAnsi="Times New Roman" w:cs="Times New Roman"/>
              </w:rPr>
            </w:pPr>
            <w:r w:rsidRPr="006A679C">
              <w:rPr>
                <w:rFonts w:ascii="Times New Roman" w:hAnsi="Times New Roman" w:cs="Times New Roman"/>
                <w:b/>
              </w:rPr>
              <w:t xml:space="preserve">TS.8.2. </w:t>
            </w:r>
            <w:r w:rsidRPr="006A679C">
              <w:rPr>
                <w:rFonts w:ascii="Times New Roman" w:hAnsi="Times New Roman" w:cs="Times New Roman"/>
              </w:rPr>
              <w:t>Sürekli iyileştirme programının yürütülmesi ve sonuçlarının duyurulması**</w:t>
            </w:r>
            <w:r w:rsidR="00E16F46" w:rsidRPr="006A679C">
              <w:rPr>
                <w:rFonts w:ascii="Times New Roman" w:hAnsi="Times New Roman" w:cs="Times New Roman"/>
              </w:rPr>
              <w:t>**</w:t>
            </w:r>
          </w:p>
        </w:tc>
        <w:tc>
          <w:tcPr>
            <w:tcW w:w="825" w:type="dxa"/>
          </w:tcPr>
          <w:p w14:paraId="75BF269E" w14:textId="77777777" w:rsidR="005A568C" w:rsidRPr="006A679C" w:rsidRDefault="005A568C" w:rsidP="00E16F46">
            <w:pPr>
              <w:rPr>
                <w:rFonts w:ascii="Times New Roman" w:eastAsia="Times New Roman" w:hAnsi="Times New Roman" w:cs="Times New Roman"/>
                <w:b/>
                <w:lang w:eastAsia="tr-TR"/>
              </w:rPr>
            </w:pPr>
          </w:p>
        </w:tc>
        <w:tc>
          <w:tcPr>
            <w:tcW w:w="5103" w:type="dxa"/>
          </w:tcPr>
          <w:p w14:paraId="413964E6" w14:textId="77777777" w:rsidR="005A568C" w:rsidRPr="006A679C" w:rsidRDefault="005A568C" w:rsidP="005A568C">
            <w:pPr>
              <w:spacing w:before="120" w:after="120"/>
              <w:rPr>
                <w:rFonts w:ascii="Times New Roman" w:eastAsia="Times New Roman" w:hAnsi="Times New Roman" w:cs="Times New Roman"/>
                <w:b/>
                <w:lang w:eastAsia="tr-TR"/>
              </w:rPr>
            </w:pPr>
          </w:p>
        </w:tc>
        <w:tc>
          <w:tcPr>
            <w:tcW w:w="4680" w:type="dxa"/>
          </w:tcPr>
          <w:p w14:paraId="51E09BCD" w14:textId="77777777" w:rsidR="005A568C" w:rsidRPr="006A679C" w:rsidRDefault="005A568C" w:rsidP="005A568C">
            <w:pPr>
              <w:spacing w:before="120" w:after="120"/>
              <w:rPr>
                <w:rFonts w:ascii="Times New Roman" w:eastAsia="Times New Roman" w:hAnsi="Times New Roman" w:cs="Times New Roman"/>
                <w:b/>
                <w:lang w:eastAsia="tr-TR"/>
              </w:rPr>
            </w:pPr>
          </w:p>
        </w:tc>
      </w:tr>
    </w:tbl>
    <w:p w14:paraId="3578082C" w14:textId="24F4F91B" w:rsidR="005A568C" w:rsidRPr="006A679C" w:rsidRDefault="005A568C" w:rsidP="005A568C">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*HEPDAK taraf</w:t>
      </w:r>
      <w:r w:rsidR="00704C7E" w:rsidRPr="006A679C">
        <w:rPr>
          <w:rFonts w:ascii="Times New Roman" w:eastAsia="Times New Roman" w:hAnsi="Times New Roman" w:cs="Times New Roman"/>
          <w:sz w:val="20"/>
          <w:szCs w:val="20"/>
          <w:lang w:eastAsia="tr-TR"/>
        </w:rPr>
        <w:t>ından ziyaret sonrasında bildirilen</w:t>
      </w:r>
      <w:r w:rsidRPr="006A679C">
        <w:rPr>
          <w:rFonts w:ascii="Times New Roman" w:eastAsia="Times New Roman" w:hAnsi="Times New Roman" w:cs="Times New Roman"/>
          <w:sz w:val="20"/>
          <w:szCs w:val="20"/>
          <w:lang w:eastAsia="tr-TR"/>
        </w:rPr>
        <w:t xml:space="preserve"> karar yazılacak (</w:t>
      </w:r>
      <w:r w:rsidR="00704C7E" w:rsidRPr="006A679C">
        <w:rPr>
          <w:rFonts w:ascii="Times New Roman" w:eastAsia="Calibri" w:hAnsi="Times New Roman" w:cs="Times New Roman"/>
          <w:sz w:val="20"/>
          <w:szCs w:val="20"/>
        </w:rPr>
        <w:t xml:space="preserve">Hiçbir yetersizlik yoksa- </w:t>
      </w:r>
      <w:r w:rsidR="00704C7E" w:rsidRPr="006A679C">
        <w:rPr>
          <w:rFonts w:ascii="Times New Roman" w:eastAsia="Calibri" w:hAnsi="Times New Roman" w:cs="Times New Roman"/>
          <w:b/>
          <w:sz w:val="20"/>
          <w:szCs w:val="20"/>
        </w:rPr>
        <w:t xml:space="preserve">√; </w:t>
      </w:r>
      <w:r w:rsidR="00704C7E" w:rsidRPr="006A679C">
        <w:rPr>
          <w:rFonts w:ascii="Times New Roman" w:eastAsia="Times New Roman" w:hAnsi="Times New Roman" w:cs="Times New Roman"/>
          <w:sz w:val="20"/>
          <w:szCs w:val="20"/>
          <w:lang w:eastAsia="tr-TR"/>
        </w:rPr>
        <w:t>Zayıflık- Z; Kaygı-K ile belirtiniz</w:t>
      </w:r>
      <w:r w:rsidRPr="006A679C">
        <w:rPr>
          <w:rFonts w:ascii="Times New Roman" w:eastAsia="Times New Roman" w:hAnsi="Times New Roman" w:cs="Times New Roman"/>
          <w:sz w:val="20"/>
          <w:szCs w:val="20"/>
          <w:lang w:eastAsia="tr-TR"/>
        </w:rPr>
        <w:t>)</w:t>
      </w:r>
      <w:r w:rsidR="000C4CB8" w:rsidRPr="006A679C">
        <w:rPr>
          <w:rFonts w:ascii="Times New Roman" w:eastAsia="Times New Roman" w:hAnsi="Times New Roman" w:cs="Times New Roman"/>
          <w:sz w:val="20"/>
          <w:szCs w:val="20"/>
          <w:lang w:eastAsia="tr-TR"/>
        </w:rPr>
        <w:t xml:space="preserve">. </w:t>
      </w:r>
    </w:p>
    <w:p w14:paraId="58DE449E" w14:textId="3AAFD36C" w:rsidR="005A568C" w:rsidRPr="006A679C" w:rsidRDefault="005A568C" w:rsidP="005A568C">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w:t>
      </w:r>
      <w:r w:rsidR="009F257A" w:rsidRPr="006A679C">
        <w:rPr>
          <w:rFonts w:ascii="Times New Roman" w:eastAsia="Times New Roman" w:hAnsi="Times New Roman" w:cs="Times New Roman"/>
          <w:sz w:val="20"/>
          <w:szCs w:val="20"/>
          <w:lang w:eastAsia="tr-TR"/>
        </w:rPr>
        <w:t xml:space="preserve"> </w:t>
      </w:r>
      <w:r w:rsidRPr="006A679C">
        <w:rPr>
          <w:rFonts w:ascii="Times New Roman" w:eastAsia="Times New Roman" w:hAnsi="Times New Roman" w:cs="Times New Roman"/>
          <w:sz w:val="20"/>
          <w:szCs w:val="20"/>
          <w:lang w:eastAsia="tr-TR"/>
        </w:rPr>
        <w:t>Son ziyaretten sonra yapılanlar</w:t>
      </w:r>
      <w:r w:rsidR="001F4A8A" w:rsidRPr="006A679C">
        <w:rPr>
          <w:rFonts w:ascii="Times New Roman" w:eastAsia="Times New Roman" w:hAnsi="Times New Roman" w:cs="Times New Roman"/>
          <w:sz w:val="20"/>
          <w:szCs w:val="20"/>
          <w:lang w:eastAsia="tr-TR"/>
        </w:rPr>
        <w:t xml:space="preserve"> özet ve maddeler halinde yazılmalıdır. </w:t>
      </w:r>
      <w:r w:rsidR="009F257A" w:rsidRPr="006A679C">
        <w:rPr>
          <w:rFonts w:ascii="Times New Roman" w:eastAsia="Times New Roman" w:hAnsi="Times New Roman" w:cs="Times New Roman"/>
          <w:sz w:val="20"/>
          <w:szCs w:val="20"/>
          <w:lang w:eastAsia="tr-TR"/>
        </w:rPr>
        <w:t xml:space="preserve">Son ziyaretteki √ durumunun sürdürülebilirliği için yapılanlar da maddeler halinde yazılmalıdır. </w:t>
      </w:r>
      <w:r w:rsidR="001F4A8A" w:rsidRPr="006A679C">
        <w:rPr>
          <w:rFonts w:ascii="Times New Roman" w:eastAsia="Times New Roman" w:hAnsi="Times New Roman" w:cs="Times New Roman"/>
          <w:sz w:val="20"/>
          <w:szCs w:val="20"/>
          <w:lang w:eastAsia="tr-TR"/>
        </w:rPr>
        <w:t>Açıklamalara yönelik kanıt eklenmem</w:t>
      </w:r>
      <w:r w:rsidR="0016409B" w:rsidRPr="006A679C">
        <w:rPr>
          <w:rFonts w:ascii="Times New Roman" w:eastAsia="Times New Roman" w:hAnsi="Times New Roman" w:cs="Times New Roman"/>
          <w:sz w:val="20"/>
          <w:szCs w:val="20"/>
          <w:lang w:eastAsia="tr-TR"/>
        </w:rPr>
        <w:t xml:space="preserve">elidir. </w:t>
      </w:r>
      <w:r w:rsidR="001F4A8A" w:rsidRPr="006A679C">
        <w:rPr>
          <w:rFonts w:ascii="Times New Roman" w:eastAsia="Times New Roman" w:hAnsi="Times New Roman" w:cs="Times New Roman"/>
          <w:sz w:val="20"/>
          <w:szCs w:val="20"/>
          <w:lang w:eastAsia="tr-TR"/>
        </w:rPr>
        <w:t>G</w:t>
      </w:r>
      <w:r w:rsidR="009F257A" w:rsidRPr="006A679C">
        <w:rPr>
          <w:rFonts w:ascii="Times New Roman" w:eastAsia="Times New Roman" w:hAnsi="Times New Roman" w:cs="Times New Roman"/>
          <w:sz w:val="20"/>
          <w:szCs w:val="20"/>
          <w:lang w:eastAsia="tr-TR"/>
        </w:rPr>
        <w:t xml:space="preserve">erek görülmesi durumunda değerlendirme takımı </w:t>
      </w:r>
      <w:r w:rsidR="001F4A8A" w:rsidRPr="006A679C">
        <w:rPr>
          <w:rFonts w:ascii="Times New Roman" w:eastAsia="Times New Roman" w:hAnsi="Times New Roman" w:cs="Times New Roman"/>
          <w:sz w:val="20"/>
          <w:szCs w:val="20"/>
          <w:lang w:eastAsia="tr-TR"/>
        </w:rPr>
        <w:t xml:space="preserve">tarafından kanıtlar talep edilecektir.  </w:t>
      </w:r>
      <w:r w:rsidRPr="006A679C">
        <w:rPr>
          <w:rFonts w:ascii="Times New Roman" w:eastAsia="Times New Roman" w:hAnsi="Times New Roman" w:cs="Times New Roman"/>
          <w:sz w:val="20"/>
          <w:szCs w:val="20"/>
          <w:lang w:eastAsia="tr-TR"/>
        </w:rPr>
        <w:t>İlgili standarta</w:t>
      </w:r>
      <w:r w:rsidR="006A69D3" w:rsidRPr="006A679C">
        <w:rPr>
          <w:rFonts w:ascii="Times New Roman" w:eastAsia="Times New Roman" w:hAnsi="Times New Roman" w:cs="Times New Roman"/>
          <w:sz w:val="20"/>
          <w:szCs w:val="20"/>
          <w:lang w:eastAsia="tr-TR"/>
        </w:rPr>
        <w:t xml:space="preserve"> yönelik ziyaretten sonra hayata geçirilen</w:t>
      </w:r>
      <w:r w:rsidRPr="006A679C">
        <w:rPr>
          <w:rFonts w:ascii="Times New Roman" w:eastAsia="Times New Roman" w:hAnsi="Times New Roman" w:cs="Times New Roman"/>
          <w:sz w:val="20"/>
          <w:szCs w:val="20"/>
          <w:lang w:eastAsia="tr-TR"/>
        </w:rPr>
        <w:t xml:space="preserve"> herhangi bir girişim yok ise,  ilgili satıra</w:t>
      </w:r>
      <w:r w:rsidR="009F257A" w:rsidRPr="006A679C">
        <w:rPr>
          <w:rFonts w:ascii="Times New Roman" w:eastAsia="Times New Roman" w:hAnsi="Times New Roman" w:cs="Times New Roman"/>
          <w:sz w:val="20"/>
          <w:szCs w:val="20"/>
          <w:lang w:eastAsia="tr-TR"/>
        </w:rPr>
        <w:t xml:space="preserve"> “YOK” yazılmalıdır.</w:t>
      </w:r>
      <w:r w:rsidR="001F4A8A" w:rsidRPr="006A679C">
        <w:rPr>
          <w:rFonts w:ascii="Times New Roman" w:eastAsia="Times New Roman" w:hAnsi="Times New Roman" w:cs="Times New Roman"/>
          <w:sz w:val="20"/>
          <w:szCs w:val="20"/>
          <w:lang w:eastAsia="tr-TR"/>
        </w:rPr>
        <w:t xml:space="preserve"> </w:t>
      </w:r>
    </w:p>
    <w:p w14:paraId="61FB49EC" w14:textId="697F52F9" w:rsidR="00E16F46" w:rsidRPr="006A679C" w:rsidRDefault="00E16F46" w:rsidP="005A568C">
      <w:pPr>
        <w:spacing w:after="0" w:line="240" w:lineRule="auto"/>
        <w:jc w:val="both"/>
        <w:rPr>
          <w:rFonts w:ascii="Times New Roman" w:eastAsia="Times New Roman" w:hAnsi="Times New Roman" w:cs="Times New Roman"/>
          <w:sz w:val="20"/>
          <w:szCs w:val="20"/>
          <w:lang w:eastAsia="tr-TR"/>
        </w:rPr>
      </w:pPr>
      <w:r w:rsidRPr="006A679C">
        <w:rPr>
          <w:rFonts w:ascii="Times New Roman" w:eastAsia="Times New Roman" w:hAnsi="Times New Roman" w:cs="Times New Roman"/>
          <w:sz w:val="20"/>
          <w:szCs w:val="20"/>
          <w:lang w:eastAsia="tr-TR"/>
        </w:rPr>
        <w:t xml:space="preserve">*** İlgili standarta </w:t>
      </w:r>
      <w:r w:rsidR="001F4A8A" w:rsidRPr="006A679C">
        <w:rPr>
          <w:rFonts w:ascii="Times New Roman" w:eastAsia="Times New Roman" w:hAnsi="Times New Roman" w:cs="Times New Roman"/>
          <w:sz w:val="20"/>
          <w:szCs w:val="20"/>
          <w:lang w:eastAsia="tr-TR"/>
        </w:rPr>
        <w:t>yönelik planlanan</w:t>
      </w:r>
      <w:r w:rsidRPr="006A679C">
        <w:rPr>
          <w:rFonts w:ascii="Times New Roman" w:eastAsia="Times New Roman" w:hAnsi="Times New Roman" w:cs="Times New Roman"/>
          <w:sz w:val="20"/>
          <w:szCs w:val="20"/>
          <w:lang w:eastAsia="tr-TR"/>
        </w:rPr>
        <w:t xml:space="preserve"> herhangi bir şey </w:t>
      </w:r>
      <w:r w:rsidR="001F4A8A" w:rsidRPr="006A679C">
        <w:rPr>
          <w:rFonts w:ascii="Times New Roman" w:eastAsia="Times New Roman" w:hAnsi="Times New Roman" w:cs="Times New Roman"/>
          <w:sz w:val="20"/>
          <w:szCs w:val="20"/>
          <w:lang w:eastAsia="tr-TR"/>
        </w:rPr>
        <w:t>yok ise,  ilgili satıra “ YOK”</w:t>
      </w:r>
      <w:r w:rsidR="009F257A" w:rsidRPr="006A679C">
        <w:rPr>
          <w:rFonts w:ascii="Times New Roman" w:eastAsia="Times New Roman" w:hAnsi="Times New Roman" w:cs="Times New Roman"/>
          <w:sz w:val="20"/>
          <w:szCs w:val="20"/>
          <w:lang w:eastAsia="tr-TR"/>
        </w:rPr>
        <w:t xml:space="preserve"> yazılmalıdır</w:t>
      </w:r>
      <w:r w:rsidR="001F4A8A" w:rsidRPr="006A679C">
        <w:rPr>
          <w:rFonts w:ascii="Times New Roman" w:eastAsia="Times New Roman" w:hAnsi="Times New Roman" w:cs="Times New Roman"/>
          <w:sz w:val="20"/>
          <w:szCs w:val="20"/>
          <w:lang w:eastAsia="tr-TR"/>
        </w:rPr>
        <w:t xml:space="preserve">. </w:t>
      </w:r>
    </w:p>
    <w:p w14:paraId="103E2B57" w14:textId="6F59F75D" w:rsidR="005A568C" w:rsidRPr="006A679C" w:rsidRDefault="005A568C" w:rsidP="001F4A8A">
      <w:pPr>
        <w:tabs>
          <w:tab w:val="center" w:pos="4536"/>
          <w:tab w:val="right" w:pos="9072"/>
        </w:tabs>
        <w:spacing w:after="0" w:line="240" w:lineRule="auto"/>
        <w:ind w:right="275"/>
        <w:jc w:val="both"/>
        <w:rPr>
          <w:rFonts w:ascii="Times New Roman" w:eastAsia="Times New Roman" w:hAnsi="Times New Roman" w:cs="Times New Roman"/>
          <w:sz w:val="20"/>
          <w:szCs w:val="20"/>
          <w:lang w:eastAsia="tr-TR"/>
        </w:rPr>
      </w:pPr>
      <w:r w:rsidRPr="006A679C">
        <w:rPr>
          <w:rFonts w:ascii="Times New Roman" w:hAnsi="Times New Roman"/>
          <w:sz w:val="20"/>
          <w:szCs w:val="20"/>
          <w:lang w:val="x-none"/>
        </w:rPr>
        <w:t>*</w:t>
      </w:r>
      <w:r w:rsidRPr="006A679C">
        <w:rPr>
          <w:rFonts w:ascii="Times New Roman" w:hAnsi="Times New Roman"/>
          <w:sz w:val="20"/>
          <w:szCs w:val="20"/>
        </w:rPr>
        <w:t>*</w:t>
      </w:r>
      <w:r w:rsidRPr="006A679C">
        <w:rPr>
          <w:rFonts w:ascii="Times New Roman" w:hAnsi="Times New Roman"/>
          <w:sz w:val="20"/>
          <w:szCs w:val="20"/>
          <w:lang w:val="x-none"/>
        </w:rPr>
        <w:t>*</w:t>
      </w:r>
      <w:r w:rsidR="00E16F46" w:rsidRPr="006A679C">
        <w:rPr>
          <w:rFonts w:ascii="Times New Roman" w:hAnsi="Times New Roman"/>
          <w:sz w:val="20"/>
          <w:szCs w:val="20"/>
        </w:rPr>
        <w:t>*</w:t>
      </w:r>
      <w:r w:rsidRPr="006A679C">
        <w:rPr>
          <w:rFonts w:ascii="Times New Roman" w:hAnsi="Times New Roman"/>
          <w:sz w:val="20"/>
          <w:szCs w:val="20"/>
        </w:rPr>
        <w:t xml:space="preserve"> </w:t>
      </w:r>
      <w:r w:rsidR="00704C7E" w:rsidRPr="006A679C">
        <w:rPr>
          <w:rFonts w:ascii="Times New Roman" w:hAnsi="Times New Roman"/>
          <w:sz w:val="20"/>
          <w:szCs w:val="20"/>
        </w:rPr>
        <w:t>Gelişim raporunu hazırlarken</w:t>
      </w:r>
      <w:r w:rsidRPr="006A679C">
        <w:rPr>
          <w:rFonts w:ascii="Times New Roman" w:hAnsi="Times New Roman"/>
          <w:sz w:val="20"/>
          <w:szCs w:val="20"/>
        </w:rPr>
        <w:t>,</w:t>
      </w:r>
      <w:r w:rsidR="00704C7E" w:rsidRPr="006A679C">
        <w:rPr>
          <w:rFonts w:ascii="Times New Roman" w:hAnsi="Times New Roman"/>
          <w:sz w:val="20"/>
          <w:szCs w:val="20"/>
        </w:rPr>
        <w:t xml:space="preserve"> </w:t>
      </w:r>
      <w:r w:rsidRPr="006A679C">
        <w:rPr>
          <w:rFonts w:ascii="Times New Roman" w:hAnsi="Times New Roman"/>
          <w:sz w:val="20"/>
          <w:szCs w:val="20"/>
          <w:lang w:val="x-none"/>
        </w:rPr>
        <w:t>Özdeğerle</w:t>
      </w:r>
      <w:r w:rsidRPr="006A679C">
        <w:rPr>
          <w:rFonts w:ascii="Times New Roman" w:hAnsi="Times New Roman"/>
          <w:sz w:val="20"/>
          <w:szCs w:val="20"/>
        </w:rPr>
        <w:t>ndirme</w:t>
      </w:r>
      <w:r w:rsidRPr="006A679C">
        <w:rPr>
          <w:rFonts w:ascii="Times New Roman" w:hAnsi="Times New Roman"/>
          <w:sz w:val="20"/>
          <w:szCs w:val="20"/>
          <w:lang w:val="x-none"/>
        </w:rPr>
        <w:t xml:space="preserve"> Raporu Hazırlama Kılavuzu-Sürüm</w:t>
      </w:r>
      <w:r w:rsidRPr="006A679C">
        <w:rPr>
          <w:rFonts w:ascii="Times New Roman" w:hAnsi="Times New Roman"/>
          <w:sz w:val="20"/>
          <w:szCs w:val="20"/>
        </w:rPr>
        <w:t xml:space="preserve"> </w:t>
      </w:r>
      <w:r w:rsidRPr="006A679C">
        <w:rPr>
          <w:rFonts w:ascii="Times New Roman" w:hAnsi="Times New Roman"/>
          <w:sz w:val="20"/>
          <w:szCs w:val="20"/>
          <w:lang w:val="x-none"/>
        </w:rPr>
        <w:t>5.1</w:t>
      </w:r>
      <w:r w:rsidRPr="006A679C">
        <w:rPr>
          <w:rFonts w:ascii="Times New Roman" w:hAnsi="Times New Roman"/>
          <w:sz w:val="20"/>
          <w:szCs w:val="20"/>
        </w:rPr>
        <w:t xml:space="preserve">’de yer alan Tablo 8.1 ve Tablo 8.2’i  mutlaka kullanmalısınız. </w:t>
      </w:r>
    </w:p>
    <w:p w14:paraId="3C117389"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p w14:paraId="60E84C0B" w14:textId="77777777" w:rsidR="00B22452" w:rsidRPr="006A679C" w:rsidRDefault="00B22452" w:rsidP="00B22452">
      <w:pPr>
        <w:spacing w:before="120" w:after="120"/>
        <w:rPr>
          <w:rFonts w:ascii="Times New Roman" w:eastAsia="Times New Roman" w:hAnsi="Times New Roman" w:cs="Times New Roman"/>
          <w:b/>
          <w:sz w:val="24"/>
          <w:szCs w:val="24"/>
          <w:lang w:eastAsia="tr-TR"/>
        </w:rPr>
      </w:pPr>
    </w:p>
    <w:sectPr w:rsidR="00B22452" w:rsidRPr="006A679C" w:rsidSect="00B75673">
      <w:pgSz w:w="16838" w:h="11906" w:orient="landscape"/>
      <w:pgMar w:top="1134" w:right="1418" w:bottom="1134" w:left="1418"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E3F29" w16cex:dateUtc="2021-11-04T08:14:00Z"/>
  <w16cex:commentExtensible w16cex:durableId="252E3F03" w16cex:dateUtc="2021-11-04T08: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8631D" w16cid:durableId="252E3F29"/>
  <w16cid:commentId w16cid:paraId="4E68F678" w16cid:durableId="252E3F0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17C38" w14:textId="77777777" w:rsidR="00CB65B8" w:rsidRDefault="00CB65B8" w:rsidP="00B22452">
      <w:pPr>
        <w:spacing w:after="0" w:line="240" w:lineRule="auto"/>
      </w:pPr>
      <w:r>
        <w:separator/>
      </w:r>
    </w:p>
  </w:endnote>
  <w:endnote w:type="continuationSeparator" w:id="0">
    <w:p w14:paraId="69E22C95" w14:textId="77777777" w:rsidR="00CB65B8" w:rsidRDefault="00CB65B8" w:rsidP="00B22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6232372"/>
      <w:docPartObj>
        <w:docPartGallery w:val="Page Numbers (Bottom of Page)"/>
        <w:docPartUnique/>
      </w:docPartObj>
    </w:sdtPr>
    <w:sdtEndPr/>
    <w:sdtContent>
      <w:p w14:paraId="0BE1C904" w14:textId="086ADEBA" w:rsidR="00993EE5" w:rsidRDefault="00993EE5">
        <w:pPr>
          <w:pStyle w:val="AltBilgi"/>
          <w:jc w:val="right"/>
        </w:pPr>
        <w:r>
          <w:fldChar w:fldCharType="begin"/>
        </w:r>
        <w:r>
          <w:instrText>PAGE   \* MERGEFORMAT</w:instrText>
        </w:r>
        <w:r>
          <w:fldChar w:fldCharType="separate"/>
        </w:r>
        <w:r w:rsidR="000D0F33">
          <w:rPr>
            <w:noProof/>
          </w:rPr>
          <w:t>8</w:t>
        </w:r>
        <w:r>
          <w:fldChar w:fldCharType="end"/>
        </w:r>
      </w:p>
    </w:sdtContent>
  </w:sdt>
  <w:p w14:paraId="6FE94E54" w14:textId="77777777" w:rsidR="00B07074" w:rsidRDefault="00B0707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34CD4" w14:textId="77777777" w:rsidR="00CB65B8" w:rsidRDefault="00CB65B8" w:rsidP="00B22452">
      <w:pPr>
        <w:spacing w:after="0" w:line="240" w:lineRule="auto"/>
      </w:pPr>
      <w:r>
        <w:separator/>
      </w:r>
    </w:p>
  </w:footnote>
  <w:footnote w:type="continuationSeparator" w:id="0">
    <w:p w14:paraId="0BDCC6C4" w14:textId="77777777" w:rsidR="00CB65B8" w:rsidRDefault="00CB65B8" w:rsidP="00B22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24"/>
    <w:rsid w:val="00016185"/>
    <w:rsid w:val="00060562"/>
    <w:rsid w:val="000C4CB8"/>
    <w:rsid w:val="000D0F33"/>
    <w:rsid w:val="00105054"/>
    <w:rsid w:val="0016409B"/>
    <w:rsid w:val="001F4A8A"/>
    <w:rsid w:val="00243E70"/>
    <w:rsid w:val="002F43AF"/>
    <w:rsid w:val="00303421"/>
    <w:rsid w:val="003223A0"/>
    <w:rsid w:val="00394C24"/>
    <w:rsid w:val="003A1715"/>
    <w:rsid w:val="003C45C5"/>
    <w:rsid w:val="004159C2"/>
    <w:rsid w:val="00433948"/>
    <w:rsid w:val="00476463"/>
    <w:rsid w:val="004C3C38"/>
    <w:rsid w:val="00555DB1"/>
    <w:rsid w:val="005A568C"/>
    <w:rsid w:val="006A679C"/>
    <w:rsid w:val="006A69D3"/>
    <w:rsid w:val="006C3956"/>
    <w:rsid w:val="006D0114"/>
    <w:rsid w:val="006D4106"/>
    <w:rsid w:val="00700D12"/>
    <w:rsid w:val="00704C7E"/>
    <w:rsid w:val="00711E66"/>
    <w:rsid w:val="007D0737"/>
    <w:rsid w:val="007E31FE"/>
    <w:rsid w:val="007F038A"/>
    <w:rsid w:val="00801734"/>
    <w:rsid w:val="008267A3"/>
    <w:rsid w:val="00923926"/>
    <w:rsid w:val="00993EE5"/>
    <w:rsid w:val="009F257A"/>
    <w:rsid w:val="009F26DA"/>
    <w:rsid w:val="00A57162"/>
    <w:rsid w:val="00AA3DED"/>
    <w:rsid w:val="00AB0A73"/>
    <w:rsid w:val="00AC61AB"/>
    <w:rsid w:val="00AF6399"/>
    <w:rsid w:val="00B07074"/>
    <w:rsid w:val="00B22452"/>
    <w:rsid w:val="00B75673"/>
    <w:rsid w:val="00BC1775"/>
    <w:rsid w:val="00C22563"/>
    <w:rsid w:val="00C45DEF"/>
    <w:rsid w:val="00C74119"/>
    <w:rsid w:val="00C778B9"/>
    <w:rsid w:val="00CB65B8"/>
    <w:rsid w:val="00D21FBA"/>
    <w:rsid w:val="00D42E99"/>
    <w:rsid w:val="00D43425"/>
    <w:rsid w:val="00DA0836"/>
    <w:rsid w:val="00DC682C"/>
    <w:rsid w:val="00DD4E67"/>
    <w:rsid w:val="00DD70B9"/>
    <w:rsid w:val="00E12BB0"/>
    <w:rsid w:val="00E16F46"/>
    <w:rsid w:val="00EA5A6A"/>
    <w:rsid w:val="00F51681"/>
    <w:rsid w:val="00F72BA8"/>
    <w:rsid w:val="00FC1992"/>
    <w:rsid w:val="00FE2A5B"/>
    <w:rsid w:val="00FE3AC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6614"/>
  <w15:docId w15:val="{2F5865C6-BCD8-4ED4-A433-3233D873F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245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22452"/>
  </w:style>
  <w:style w:type="paragraph" w:styleId="AltBilgi">
    <w:name w:val="footer"/>
    <w:basedOn w:val="Normal"/>
    <w:link w:val="AltBilgiChar"/>
    <w:uiPriority w:val="99"/>
    <w:unhideWhenUsed/>
    <w:rsid w:val="00B2245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22452"/>
  </w:style>
  <w:style w:type="paragraph" w:styleId="BalonMetni">
    <w:name w:val="Balloon Text"/>
    <w:basedOn w:val="Normal"/>
    <w:link w:val="BalonMetniChar"/>
    <w:uiPriority w:val="99"/>
    <w:semiHidden/>
    <w:unhideWhenUsed/>
    <w:rsid w:val="00B2245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22452"/>
    <w:rPr>
      <w:rFonts w:ascii="Tahoma" w:hAnsi="Tahoma" w:cs="Tahoma"/>
      <w:sz w:val="16"/>
      <w:szCs w:val="16"/>
    </w:rPr>
  </w:style>
  <w:style w:type="table" w:styleId="TabloKlavuzu">
    <w:name w:val="Table Grid"/>
    <w:basedOn w:val="NormalTablo"/>
    <w:uiPriority w:val="59"/>
    <w:rsid w:val="00B2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klamaBavurusu">
    <w:name w:val="annotation reference"/>
    <w:basedOn w:val="VarsaylanParagrafYazTipi"/>
    <w:uiPriority w:val="99"/>
    <w:semiHidden/>
    <w:unhideWhenUsed/>
    <w:rsid w:val="004C3C38"/>
    <w:rPr>
      <w:sz w:val="16"/>
      <w:szCs w:val="16"/>
    </w:rPr>
  </w:style>
  <w:style w:type="paragraph" w:styleId="AklamaMetni">
    <w:name w:val="annotation text"/>
    <w:basedOn w:val="Normal"/>
    <w:link w:val="AklamaMetniChar"/>
    <w:uiPriority w:val="99"/>
    <w:semiHidden/>
    <w:unhideWhenUsed/>
    <w:rsid w:val="004C3C38"/>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C3C38"/>
    <w:rPr>
      <w:sz w:val="20"/>
      <w:szCs w:val="20"/>
    </w:rPr>
  </w:style>
  <w:style w:type="paragraph" w:styleId="AklamaKonusu">
    <w:name w:val="annotation subject"/>
    <w:basedOn w:val="AklamaMetni"/>
    <w:next w:val="AklamaMetni"/>
    <w:link w:val="AklamaKonusuChar"/>
    <w:uiPriority w:val="99"/>
    <w:semiHidden/>
    <w:unhideWhenUsed/>
    <w:rsid w:val="004C3C38"/>
    <w:rPr>
      <w:b/>
      <w:bCs/>
    </w:rPr>
  </w:style>
  <w:style w:type="character" w:customStyle="1" w:styleId="AklamaKonusuChar">
    <w:name w:val="Açıklama Konusu Char"/>
    <w:basedOn w:val="AklamaMetniChar"/>
    <w:link w:val="AklamaKonusu"/>
    <w:uiPriority w:val="99"/>
    <w:semiHidden/>
    <w:rsid w:val="004C3C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E9F3A-C8CC-44CB-8A6E-4F3C467B7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1204</Words>
  <Characters>6867</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DELL</cp:lastModifiedBy>
  <cp:revision>3</cp:revision>
  <cp:lastPrinted>2022-07-04T11:47:00Z</cp:lastPrinted>
  <dcterms:created xsi:type="dcterms:W3CDTF">2022-07-04T11:47:00Z</dcterms:created>
  <dcterms:modified xsi:type="dcterms:W3CDTF">2022-07-04T11:47:00Z</dcterms:modified>
</cp:coreProperties>
</file>